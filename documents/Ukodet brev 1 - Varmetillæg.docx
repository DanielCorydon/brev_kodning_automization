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C83BE" w14:textId="77777777" w:rsidR="00415E65" w:rsidRPr="009958D7" w:rsidRDefault="00415E65" w:rsidP="00415E65">
      <w:pPr>
        <w:rPr>
          <w:color w:val="FF0000"/>
          <w:lang w:val="da-DK"/>
        </w:rPr>
      </w:pPr>
      <w:r w:rsidRPr="009958D7">
        <w:rPr>
          <w:color w:val="FF0000"/>
          <w:lang w:val="da-DK"/>
        </w:rPr>
        <w:t>IF Betingelse Ubegrænset fuldmagt</w:t>
      </w:r>
    </w:p>
    <w:p w14:paraId="3D294C42" w14:textId="71FADF8F" w:rsidR="00415E65" w:rsidRDefault="00415E65" w:rsidP="009958D7">
      <w:pPr>
        <w:rPr>
          <w:lang w:val="da-DK"/>
        </w:rPr>
      </w:pPr>
      <w:r w:rsidRPr="00415E65">
        <w:rPr>
          <w:lang w:val="da-DK"/>
        </w:rPr>
        <w:t>”Du modtager dette brev på vegne af [</w:t>
      </w:r>
      <w:r w:rsidRPr="009958D7">
        <w:rPr>
          <w:highlight w:val="yellow"/>
          <w:lang w:val="da-DK"/>
        </w:rPr>
        <w:t>Fuldmagtsgivers navn</w:t>
      </w:r>
      <w:r w:rsidRPr="00415E65">
        <w:rPr>
          <w:lang w:val="da-DK"/>
        </w:rPr>
        <w:t>], som du er fuldmagtshaver for.”</w:t>
      </w:r>
    </w:p>
    <w:p w14:paraId="405F695C" w14:textId="77777777" w:rsidR="00415E65" w:rsidRDefault="00415E65" w:rsidP="009958D7">
      <w:pPr>
        <w:rPr>
          <w:lang w:val="da-DK"/>
        </w:rPr>
      </w:pPr>
    </w:p>
    <w:p w14:paraId="5D9AC197" w14:textId="097E8745" w:rsidR="004F63E0" w:rsidRPr="004F63E0" w:rsidRDefault="001371DE" w:rsidP="009958D7">
      <w:pPr>
        <w:pStyle w:val="Overskrift1"/>
        <w:rPr>
          <w:sz w:val="22"/>
          <w:lang w:val="da-DK"/>
        </w:rPr>
      </w:pPr>
      <w:r>
        <w:rPr>
          <w:lang w:val="da-DK"/>
        </w:rPr>
        <w:t>Du kan ikke få</w:t>
      </w:r>
      <w:r w:rsidR="004F63E0" w:rsidRPr="004F63E0">
        <w:rPr>
          <w:lang w:val="da-DK"/>
        </w:rPr>
        <w:t xml:space="preserve"> varmetillæg</w:t>
      </w:r>
    </w:p>
    <w:p w14:paraId="51745C2E" w14:textId="56181085" w:rsidR="00116C65" w:rsidRDefault="004F63E0" w:rsidP="004F63E0">
      <w:pPr>
        <w:spacing w:line="240" w:lineRule="auto"/>
        <w:rPr>
          <w:lang w:val="da-DK"/>
        </w:rPr>
      </w:pPr>
      <w:r w:rsidRPr="004F63E0">
        <w:rPr>
          <w:lang w:val="da-DK"/>
        </w:rPr>
        <w:t xml:space="preserve">Vi skriver til dig, fordi </w:t>
      </w:r>
      <w:r w:rsidR="00D61831">
        <w:rPr>
          <w:i/>
          <w:color w:val="FF0000"/>
          <w:lang w:val="da-DK"/>
        </w:rPr>
        <w:t xml:space="preserve">IF Betingelse </w:t>
      </w:r>
      <w:r w:rsidR="00D453D4">
        <w:rPr>
          <w:i/>
          <w:color w:val="FF0000"/>
          <w:lang w:val="da-DK"/>
        </w:rPr>
        <w:t xml:space="preserve">Varmetillæg Manuel fraflytningsproces </w:t>
      </w:r>
      <w:r w:rsidR="00D453D4">
        <w:rPr>
          <w:color w:val="auto"/>
          <w:lang w:val="da-DK"/>
        </w:rPr>
        <w:t>"</w:t>
      </w:r>
      <w:r w:rsidR="00902F55">
        <w:rPr>
          <w:lang w:val="da-DK"/>
        </w:rPr>
        <w:t>du har oplyst</w:t>
      </w:r>
      <w:r w:rsidR="00D1426E">
        <w:rPr>
          <w:lang w:val="da-DK"/>
        </w:rPr>
        <w:t>, at du</w:t>
      </w:r>
      <w:r w:rsidR="00A87B97">
        <w:rPr>
          <w:lang w:val="da-DK"/>
        </w:rPr>
        <w:t xml:space="preserve"> den </w:t>
      </w:r>
      <w:r w:rsidR="00A87B97" w:rsidRPr="001436F7">
        <w:rPr>
          <w:highlight w:val="green"/>
          <w:lang w:val="da-DK"/>
        </w:rPr>
        <w:t>Skriv dato fx xx. Måned 20xx</w:t>
      </w:r>
      <w:r w:rsidR="00D1426E">
        <w:rPr>
          <w:lang w:val="da-DK"/>
        </w:rPr>
        <w:t xml:space="preserve"> flytter / er flyttet</w:t>
      </w:r>
      <w:r w:rsidR="00D453D4">
        <w:rPr>
          <w:lang w:val="da-DK"/>
        </w:rPr>
        <w:t xml:space="preserve">” </w:t>
      </w:r>
      <w:r w:rsidR="00D453D4">
        <w:rPr>
          <w:i/>
          <w:color w:val="FF0000"/>
          <w:lang w:val="da-DK"/>
        </w:rPr>
        <w:t xml:space="preserve">else </w:t>
      </w:r>
      <w:r w:rsidR="00D453D4">
        <w:rPr>
          <w:lang w:val="da-DK"/>
        </w:rPr>
        <w:t>”</w:t>
      </w:r>
      <w:r w:rsidR="00902F55">
        <w:rPr>
          <w:lang w:val="da-DK"/>
        </w:rPr>
        <w:t xml:space="preserve">vi har fået meddelelse </w:t>
      </w:r>
      <w:r w:rsidR="00D453D4">
        <w:rPr>
          <w:lang w:val="da-DK"/>
        </w:rPr>
        <w:t xml:space="preserve">fra folkeregisteret </w:t>
      </w:r>
      <w:r w:rsidR="00902F55">
        <w:rPr>
          <w:lang w:val="da-DK"/>
        </w:rPr>
        <w:t xml:space="preserve">om, at </w:t>
      </w:r>
      <w:r w:rsidRPr="004F63E0">
        <w:rPr>
          <w:lang w:val="da-DK"/>
        </w:rPr>
        <w:t>du</w:t>
      </w:r>
      <w:r w:rsidR="0016008C">
        <w:rPr>
          <w:lang w:val="da-DK"/>
        </w:rPr>
        <w:t xml:space="preserve"> den </w:t>
      </w:r>
      <w:r w:rsidR="00D453D4" w:rsidRPr="00702C31">
        <w:rPr>
          <w:highlight w:val="yellow"/>
          <w:lang w:val="da-DK"/>
        </w:rPr>
        <w:t>Varmetillæg Fraflytningsdato</w:t>
      </w:r>
      <w:r w:rsidR="00EE773B">
        <w:rPr>
          <w:lang w:val="da-DK"/>
        </w:rPr>
        <w:t xml:space="preserve"> </w:t>
      </w:r>
      <w:r w:rsidRPr="004F63E0">
        <w:rPr>
          <w:lang w:val="da-DK"/>
        </w:rPr>
        <w:t>er flyttet</w:t>
      </w:r>
      <w:r w:rsidR="00AE339B">
        <w:rPr>
          <w:lang w:val="da-DK"/>
        </w:rPr>
        <w:t>”</w:t>
      </w:r>
      <w:r w:rsidRPr="004F63E0">
        <w:rPr>
          <w:lang w:val="da-DK"/>
        </w:rPr>
        <w:t xml:space="preserve"> fra den bolig, du får varmetillæg til. </w:t>
      </w:r>
      <w:r w:rsidR="0048446D">
        <w:rPr>
          <w:lang w:val="da-DK"/>
        </w:rPr>
        <w:t xml:space="preserve">Du har derfor ikke længere ret til varmetillæg fra den </w:t>
      </w:r>
      <w:r w:rsidR="0048446D" w:rsidRPr="00F71A39">
        <w:rPr>
          <w:highlight w:val="yellow"/>
          <w:lang w:val="da-DK"/>
        </w:rPr>
        <w:t xml:space="preserve">Varmetillæg </w:t>
      </w:r>
      <w:r w:rsidR="0048446D">
        <w:rPr>
          <w:highlight w:val="yellow"/>
          <w:lang w:val="da-DK"/>
        </w:rPr>
        <w:t>Ophørs</w:t>
      </w:r>
      <w:r w:rsidR="0048446D" w:rsidRPr="00F71A39">
        <w:rPr>
          <w:highlight w:val="yellow"/>
          <w:lang w:val="da-DK"/>
        </w:rPr>
        <w:t>dato</w:t>
      </w:r>
      <w:r w:rsidR="0048446D">
        <w:rPr>
          <w:lang w:val="da-DK"/>
        </w:rPr>
        <w:t>.</w:t>
      </w:r>
    </w:p>
    <w:p w14:paraId="382DF83D" w14:textId="77777777" w:rsidR="00116C65" w:rsidRDefault="00116C65" w:rsidP="004F63E0">
      <w:pPr>
        <w:spacing w:line="240" w:lineRule="auto"/>
        <w:rPr>
          <w:lang w:val="da-DK"/>
        </w:rPr>
      </w:pPr>
    </w:p>
    <w:p w14:paraId="2D37B474" w14:textId="3796727B" w:rsidR="004F63E0" w:rsidRPr="004F63E0" w:rsidRDefault="00116C65" w:rsidP="004F63E0">
      <w:pPr>
        <w:spacing w:line="240" w:lineRule="auto"/>
        <w:rPr>
          <w:lang w:val="da-DK"/>
        </w:rPr>
      </w:pPr>
      <w:r w:rsidRPr="00F71A39">
        <w:rPr>
          <w:i/>
          <w:color w:val="FF0000"/>
          <w:lang w:val="da-DK"/>
        </w:rPr>
        <w:t>If Betingelse Varmetillæg</w:t>
      </w:r>
      <w:r w:rsidR="00F10627">
        <w:rPr>
          <w:i/>
          <w:color w:val="FF0000"/>
          <w:lang w:val="da-DK"/>
        </w:rPr>
        <w:t xml:space="preserve"> Stop før kommende udbetaling</w:t>
      </w:r>
      <w:r>
        <w:rPr>
          <w:color w:val="auto"/>
          <w:lang w:val="da-DK"/>
        </w:rPr>
        <w:t>”</w:t>
      </w:r>
      <w:r w:rsidR="0048446D">
        <w:rPr>
          <w:lang w:val="da-DK"/>
        </w:rPr>
        <w:t>Det betyder, at du ikke længere</w:t>
      </w:r>
      <w:r>
        <w:rPr>
          <w:lang w:val="da-DK"/>
        </w:rPr>
        <w:t xml:space="preserve"> vil få</w:t>
      </w:r>
      <w:r w:rsidR="0048446D">
        <w:rPr>
          <w:lang w:val="da-DK"/>
        </w:rPr>
        <w:t xml:space="preserve"> </w:t>
      </w:r>
      <w:r>
        <w:rPr>
          <w:lang w:val="da-DK"/>
        </w:rPr>
        <w:t>udbetalt varmetillæg</w:t>
      </w:r>
      <w:r w:rsidR="0022027D">
        <w:rPr>
          <w:lang w:val="da-DK"/>
        </w:rPr>
        <w:t>.”</w:t>
      </w:r>
      <w:r w:rsidR="00B83A86" w:rsidRPr="00B83A86">
        <w:rPr>
          <w:i/>
          <w:color w:val="FF0000"/>
          <w:lang w:val="da-DK"/>
        </w:rPr>
        <w:t xml:space="preserve"> </w:t>
      </w:r>
      <w:r w:rsidR="0022027D">
        <w:rPr>
          <w:i/>
          <w:color w:val="FF0000"/>
          <w:lang w:val="da-DK"/>
        </w:rPr>
        <w:t xml:space="preserve">IF Betingelse Varmetillæg Ret til </w:t>
      </w:r>
      <w:r w:rsidR="00E31F98">
        <w:rPr>
          <w:i/>
          <w:color w:val="FF0000"/>
          <w:lang w:val="da-DK"/>
        </w:rPr>
        <w:t>afsluttende</w:t>
      </w:r>
      <w:r w:rsidR="0022027D">
        <w:rPr>
          <w:i/>
          <w:color w:val="FF0000"/>
          <w:lang w:val="da-DK"/>
        </w:rPr>
        <w:t xml:space="preserve"> udbetaling</w:t>
      </w:r>
      <w:r w:rsidR="00B83A86" w:rsidRPr="00F71A39">
        <w:rPr>
          <w:i/>
          <w:color w:val="FF0000"/>
          <w:lang w:val="da-DK"/>
        </w:rPr>
        <w:t xml:space="preserve"> </w:t>
      </w:r>
      <w:r w:rsidR="00B83A86" w:rsidRPr="00F71A39">
        <w:rPr>
          <w:lang w:val="da-DK"/>
        </w:rPr>
        <w:t>”</w:t>
      </w:r>
      <w:r w:rsidR="0022027D">
        <w:rPr>
          <w:lang w:val="da-DK"/>
        </w:rPr>
        <w:t xml:space="preserve">Det betyder, at din sidste udbetaling af varmetillæg sker den </w:t>
      </w:r>
      <w:r w:rsidR="00B83A86" w:rsidRPr="00F71A39">
        <w:rPr>
          <w:highlight w:val="yellow"/>
          <w:lang w:val="da-DK"/>
        </w:rPr>
        <w:t xml:space="preserve">Varmetillæg </w:t>
      </w:r>
      <w:r w:rsidR="0022027D">
        <w:rPr>
          <w:highlight w:val="yellow"/>
          <w:lang w:val="da-DK"/>
        </w:rPr>
        <w:t>Sidste</w:t>
      </w:r>
      <w:r w:rsidR="00B83A86">
        <w:rPr>
          <w:highlight w:val="yellow"/>
          <w:lang w:val="da-DK"/>
        </w:rPr>
        <w:t xml:space="preserve"> </w:t>
      </w:r>
      <w:r w:rsidR="00B83A86" w:rsidRPr="00F71A39">
        <w:rPr>
          <w:highlight w:val="yellow"/>
          <w:lang w:val="da-DK"/>
        </w:rPr>
        <w:t>Udbetalingsdato</w:t>
      </w:r>
      <w:r w:rsidR="00B83A86" w:rsidRPr="00F71A39">
        <w:rPr>
          <w:lang w:val="da-DK"/>
        </w:rPr>
        <w:t>”</w:t>
      </w:r>
      <w:r w:rsidR="004F63E0" w:rsidRPr="004F63E0">
        <w:rPr>
          <w:lang w:val="da-DK"/>
        </w:rPr>
        <w:t>.</w:t>
      </w:r>
    </w:p>
    <w:p w14:paraId="4D12A2E7" w14:textId="77777777" w:rsidR="004F63E0" w:rsidRPr="004F63E0" w:rsidRDefault="004F63E0" w:rsidP="004F63E0">
      <w:pPr>
        <w:spacing w:line="240" w:lineRule="auto"/>
        <w:rPr>
          <w:lang w:val="da-DK"/>
        </w:rPr>
      </w:pPr>
    </w:p>
    <w:p w14:paraId="5F004CCF" w14:textId="3E1241E1" w:rsidR="004F63E0" w:rsidRPr="004F63E0" w:rsidRDefault="004F63E0" w:rsidP="004F63E0">
      <w:pPr>
        <w:spacing w:line="240" w:lineRule="auto"/>
        <w:rPr>
          <w:b/>
          <w:bCs/>
          <w:sz w:val="22"/>
          <w:lang w:val="da-DK"/>
        </w:rPr>
      </w:pPr>
      <w:r w:rsidRPr="004F63E0">
        <w:rPr>
          <w:lang w:val="da-DK"/>
        </w:rPr>
        <w:t xml:space="preserve">Du </w:t>
      </w:r>
      <w:r w:rsidR="002258D2">
        <w:rPr>
          <w:lang w:val="da-DK"/>
        </w:rPr>
        <w:t>kan</w:t>
      </w:r>
      <w:r w:rsidRPr="004F63E0">
        <w:rPr>
          <w:lang w:val="da-DK"/>
        </w:rPr>
        <w:t xml:space="preserve"> søge varmetillæg til din nye bolig på </w:t>
      </w:r>
      <w:commentRangeStart w:id="0"/>
      <w:r w:rsidR="002961CA">
        <w:rPr>
          <w:lang w:val="da-DK"/>
        </w:rPr>
        <w:fldChar w:fldCharType="begin"/>
      </w:r>
      <w:r w:rsidR="002961CA">
        <w:rPr>
          <w:lang w:val="da-DK"/>
        </w:rPr>
        <w:instrText xml:space="preserve"> HYPERLINK "http://</w:instrText>
      </w:r>
      <w:r w:rsidR="002961CA" w:rsidRPr="0033170E">
        <w:rPr>
          <w:lang w:val="da-DK"/>
        </w:rPr>
        <w:instrText>www.borger.dk/</w:instrText>
      </w:r>
      <w:r w:rsidR="002961CA">
        <w:rPr>
          <w:lang w:val="da-DK"/>
        </w:rPr>
        <w:instrText xml:space="preserve">varmetillæg" </w:instrText>
      </w:r>
      <w:r w:rsidR="002961CA">
        <w:rPr>
          <w:lang w:val="da-DK"/>
        </w:rPr>
      </w:r>
      <w:r w:rsidR="002961CA">
        <w:rPr>
          <w:lang w:val="da-DK"/>
        </w:rPr>
        <w:fldChar w:fldCharType="separate"/>
      </w:r>
      <w:r w:rsidR="002961CA" w:rsidRPr="00985029">
        <w:rPr>
          <w:rStyle w:val="Hyperlink"/>
          <w:rFonts w:ascii="Arial" w:hAnsi="Arial"/>
          <w:lang w:val="da-DK"/>
        </w:rPr>
        <w:t>www.borger.dk/varmetillæg</w:t>
      </w:r>
      <w:r w:rsidR="002961CA">
        <w:rPr>
          <w:lang w:val="da-DK"/>
        </w:rPr>
        <w:fldChar w:fldCharType="end"/>
      </w:r>
      <w:commentRangeEnd w:id="0"/>
      <w:r w:rsidR="002961CA">
        <w:rPr>
          <w:rStyle w:val="Kommentarhenvisning"/>
          <w:rFonts w:asciiTheme="minorHAnsi" w:hAnsiTheme="minorHAnsi" w:cstheme="minorBidi"/>
          <w:color w:val="auto"/>
          <w:lang w:val="da-DK"/>
        </w:rPr>
        <w:commentReference w:id="0"/>
      </w:r>
      <w:r w:rsidRPr="004F63E0">
        <w:rPr>
          <w:lang w:val="da-DK"/>
        </w:rPr>
        <w:t>.</w:t>
      </w:r>
    </w:p>
    <w:p w14:paraId="397CA390" w14:textId="22FE776D" w:rsidR="00054A9D" w:rsidRDefault="00054A9D" w:rsidP="00850CF9">
      <w:pPr>
        <w:rPr>
          <w:lang w:val="da-DK"/>
        </w:rPr>
      </w:pPr>
    </w:p>
    <w:p w14:paraId="7B9FA8A5" w14:textId="0F101F6B" w:rsidR="005F103D" w:rsidRPr="00D1389C" w:rsidRDefault="005F103D" w:rsidP="005F103D">
      <w:pPr>
        <w:spacing w:line="240" w:lineRule="auto"/>
        <w:rPr>
          <w:b/>
          <w:lang w:val="da-DK"/>
        </w:rPr>
      </w:pPr>
      <w:bookmarkStart w:id="1" w:name="_Hlk517857599"/>
      <w:r w:rsidRPr="00D1389C">
        <w:rPr>
          <w:i/>
          <w:color w:val="FF0000"/>
          <w:lang w:val="da-DK"/>
        </w:rPr>
        <w:t xml:space="preserve">If Betingelse Varmetillæg </w:t>
      </w:r>
      <w:r w:rsidR="00D824EC">
        <w:rPr>
          <w:i/>
          <w:color w:val="FF0000"/>
          <w:lang w:val="da-DK"/>
        </w:rPr>
        <w:t>Tilbagebetaling</w:t>
      </w:r>
    </w:p>
    <w:p w14:paraId="3715B8C7" w14:textId="50AFB544" w:rsidR="005F103D" w:rsidRPr="00D1389C" w:rsidRDefault="005F103D" w:rsidP="005F103D">
      <w:pPr>
        <w:spacing w:line="240" w:lineRule="auto"/>
        <w:rPr>
          <w:b/>
          <w:lang w:val="da-DK"/>
        </w:rPr>
      </w:pPr>
      <w:r w:rsidRPr="00D1389C">
        <w:rPr>
          <w:b/>
          <w:lang w:val="da-DK"/>
        </w:rPr>
        <w:t>”D</w:t>
      </w:r>
      <w:r>
        <w:rPr>
          <w:b/>
          <w:lang w:val="da-DK"/>
        </w:rPr>
        <w:t>u</w:t>
      </w:r>
      <w:r w:rsidR="0040605E">
        <w:rPr>
          <w:b/>
          <w:lang w:val="da-DK"/>
        </w:rPr>
        <w:t xml:space="preserve"> har fået for meget i</w:t>
      </w:r>
      <w:r>
        <w:rPr>
          <w:b/>
          <w:lang w:val="da-DK"/>
        </w:rPr>
        <w:t xml:space="preserve"> </w:t>
      </w:r>
      <w:r w:rsidRPr="00D1389C">
        <w:rPr>
          <w:b/>
          <w:lang w:val="da-DK"/>
        </w:rPr>
        <w:t>varmetillæg</w:t>
      </w:r>
    </w:p>
    <w:p w14:paraId="1B642795" w14:textId="339E523B" w:rsidR="00E166E8" w:rsidRDefault="001341B9" w:rsidP="00F25826">
      <w:pPr>
        <w:spacing w:line="240" w:lineRule="auto"/>
        <w:rPr>
          <w:lang w:val="da-DK"/>
        </w:rPr>
      </w:pPr>
      <w:r w:rsidRPr="00725989">
        <w:rPr>
          <w:lang w:val="da-DK"/>
        </w:rPr>
        <w:t xml:space="preserve">Du har </w:t>
      </w:r>
      <w:r>
        <w:rPr>
          <w:lang w:val="da-DK"/>
        </w:rPr>
        <w:t xml:space="preserve">fået </w:t>
      </w:r>
      <w:r w:rsidRPr="00725989">
        <w:rPr>
          <w:highlight w:val="yellow"/>
          <w:lang w:val="da-DK"/>
        </w:rPr>
        <w:t xml:space="preserve">Varmetillæg </w:t>
      </w:r>
      <w:r>
        <w:rPr>
          <w:highlight w:val="yellow"/>
          <w:lang w:val="da-DK"/>
        </w:rPr>
        <w:t>Diff. samlet</w:t>
      </w:r>
      <w:r w:rsidRPr="00725989">
        <w:rPr>
          <w:lang w:val="da-DK"/>
        </w:rPr>
        <w:t xml:space="preserve"> kr.</w:t>
      </w:r>
      <w:r>
        <w:rPr>
          <w:lang w:val="da-DK"/>
        </w:rPr>
        <w:t xml:space="preserve"> </w:t>
      </w:r>
      <w:r w:rsidRPr="00872A57">
        <w:rPr>
          <w:lang w:val="da-DK"/>
        </w:rPr>
        <w:t>for meget i varmetillæg</w:t>
      </w:r>
      <w:r>
        <w:rPr>
          <w:lang w:val="da-DK"/>
        </w:rPr>
        <w:t xml:space="preserve"> for perioden </w:t>
      </w:r>
      <w:r w:rsidRPr="00725989">
        <w:rPr>
          <w:highlight w:val="yellow"/>
          <w:lang w:val="da-DK"/>
        </w:rPr>
        <w:t xml:space="preserve">Varmetillæg </w:t>
      </w:r>
      <w:r>
        <w:rPr>
          <w:highlight w:val="yellow"/>
          <w:lang w:val="da-DK"/>
        </w:rPr>
        <w:t>Ophørs</w:t>
      </w:r>
      <w:r w:rsidRPr="00725989">
        <w:rPr>
          <w:highlight w:val="yellow"/>
          <w:lang w:val="da-DK"/>
        </w:rPr>
        <w:t>dato</w:t>
      </w:r>
      <w:r>
        <w:rPr>
          <w:lang w:val="da-DK"/>
        </w:rPr>
        <w:t xml:space="preserve"> til </w:t>
      </w:r>
      <w:commentRangeStart w:id="2"/>
      <w:ins w:id="3" w:author="NCDMZ\exkmu" w:date="2024-12-02T10:37:00Z">
        <w:r w:rsidR="008200C0" w:rsidRPr="00F71A39">
          <w:rPr>
            <w:highlight w:val="yellow"/>
            <w:lang w:val="da-DK"/>
          </w:rPr>
          <w:t xml:space="preserve">Varmetillæg </w:t>
        </w:r>
        <w:r w:rsidR="008200C0">
          <w:rPr>
            <w:highlight w:val="yellow"/>
            <w:lang w:val="da-DK"/>
          </w:rPr>
          <w:t>Sidste dag i reguleringsperiode</w:t>
        </w:r>
      </w:ins>
      <w:commentRangeEnd w:id="2"/>
      <w:ins w:id="4" w:author="NCDMZ\exkmu" w:date="2024-12-02T10:38:00Z">
        <w:r w:rsidR="008200C0">
          <w:rPr>
            <w:rStyle w:val="Kommentarhenvisning"/>
            <w:rFonts w:asciiTheme="minorHAnsi" w:hAnsiTheme="minorHAnsi" w:cstheme="minorBidi"/>
            <w:color w:val="auto"/>
            <w:lang w:val="da-DK"/>
          </w:rPr>
          <w:commentReference w:id="2"/>
        </w:r>
      </w:ins>
      <w:del w:id="5" w:author="NCDMZ\exkmu" w:date="2024-12-02T10:37:00Z">
        <w:r w:rsidR="0060728E" w:rsidRPr="0008062A" w:rsidDel="008200C0">
          <w:rPr>
            <w:rFonts w:cstheme="minorHAnsi"/>
            <w:bCs/>
            <w:highlight w:val="yellow"/>
            <w:u w:val="single"/>
            <w:lang w:val="da-DK"/>
          </w:rPr>
          <w:delText>Dato Sidste dag i seneste udbetalingsmåned</w:delText>
        </w:r>
      </w:del>
      <w:r>
        <w:rPr>
          <w:lang w:val="da-DK"/>
        </w:rPr>
        <w:t xml:space="preserve">. Det skyldes, at </w:t>
      </w:r>
      <w:r w:rsidR="0080666D">
        <w:rPr>
          <w:lang w:val="da-DK"/>
        </w:rPr>
        <w:t>du har fået udbetalt varm</w:t>
      </w:r>
      <w:r w:rsidR="00126E7D">
        <w:rPr>
          <w:lang w:val="da-DK"/>
        </w:rPr>
        <w:t>e</w:t>
      </w:r>
      <w:r w:rsidR="0080666D">
        <w:rPr>
          <w:lang w:val="da-DK"/>
        </w:rPr>
        <w:t>tillæg</w:t>
      </w:r>
      <w:commentRangeStart w:id="6"/>
      <w:r w:rsidR="00C756BD" w:rsidRPr="004930B4">
        <w:rPr>
          <w:lang w:val="da-DK"/>
        </w:rPr>
        <w:t xml:space="preserve">  til en bolig, som du er fraflyttet.</w:t>
      </w:r>
      <w:r w:rsidR="00C756BD" w:rsidRPr="004930B4">
        <w:rPr>
          <w:lang w:val="da-DK"/>
        </w:rPr>
        <w:br/>
      </w:r>
      <w:r w:rsidR="00C756BD" w:rsidRPr="00475C15">
        <w:rPr>
          <w:rFonts w:ascii="Helvetica" w:hAnsi="Helvetica" w:cs="Helvetica"/>
          <w:color w:val="455464"/>
          <w:sz w:val="18"/>
          <w:szCs w:val="18"/>
          <w:lang w:val="da-DK"/>
        </w:rPr>
        <w:br/>
      </w:r>
      <w:r w:rsidR="00C756BD" w:rsidRPr="004711B3">
        <w:rPr>
          <w:lang w:val="da-DK"/>
        </w:rPr>
        <w:t xml:space="preserve">Du flyttede den </w:t>
      </w:r>
      <w:commentRangeStart w:id="7"/>
      <w:r w:rsidR="00BB06EA" w:rsidRPr="00702C31">
        <w:rPr>
          <w:highlight w:val="yellow"/>
          <w:lang w:val="da-DK"/>
        </w:rPr>
        <w:t>Varmetillæg Fraflytningsdato</w:t>
      </w:r>
      <w:commentRangeEnd w:id="7"/>
      <w:r w:rsidR="00BB06EA">
        <w:rPr>
          <w:rStyle w:val="Kommentarhenvisning"/>
          <w:rFonts w:asciiTheme="minorHAnsi" w:hAnsiTheme="minorHAnsi" w:cstheme="minorBidi"/>
          <w:color w:val="auto"/>
          <w:lang w:val="da-DK"/>
        </w:rPr>
        <w:commentReference w:id="7"/>
      </w:r>
      <w:r w:rsidR="00C756BD" w:rsidRPr="004711B3">
        <w:rPr>
          <w:lang w:val="da-DK"/>
        </w:rPr>
        <w:t xml:space="preserve">, og du har fået udbetalt varmetillæg til og med </w:t>
      </w:r>
      <w:commentRangeStart w:id="8"/>
      <w:ins w:id="9" w:author="NCDMZ\exkmu" w:date="2024-12-02T10:39:00Z">
        <w:r w:rsidR="008200C0" w:rsidRPr="00F71A39">
          <w:rPr>
            <w:highlight w:val="yellow"/>
            <w:lang w:val="da-DK"/>
          </w:rPr>
          <w:t xml:space="preserve">Varmetillæg </w:t>
        </w:r>
        <w:r w:rsidR="008200C0">
          <w:rPr>
            <w:highlight w:val="yellow"/>
            <w:lang w:val="da-DK"/>
          </w:rPr>
          <w:t>Sidste dag i reguleringsperiode</w:t>
        </w:r>
        <w:commentRangeEnd w:id="8"/>
        <w:r w:rsidR="008200C0">
          <w:rPr>
            <w:rStyle w:val="Kommentarhenvisning"/>
            <w:rFonts w:asciiTheme="minorHAnsi" w:hAnsiTheme="minorHAnsi" w:cstheme="minorBidi"/>
            <w:color w:val="auto"/>
            <w:lang w:val="da-DK"/>
          </w:rPr>
          <w:commentReference w:id="8"/>
        </w:r>
      </w:ins>
      <w:commentRangeStart w:id="10"/>
      <w:del w:id="11" w:author="NCDMZ\exkmu" w:date="2024-12-02T10:39:00Z">
        <w:r w:rsidR="00BB06EA" w:rsidRPr="0008062A" w:rsidDel="008200C0">
          <w:rPr>
            <w:rFonts w:cstheme="minorHAnsi"/>
            <w:bCs/>
            <w:highlight w:val="yellow"/>
            <w:u w:val="single"/>
            <w:lang w:val="da-DK"/>
          </w:rPr>
          <w:delText>Dato Sidste dag i seneste udbetalingsmåned</w:delText>
        </w:r>
        <w:commentRangeEnd w:id="10"/>
        <w:r w:rsidR="00BB06EA" w:rsidDel="008200C0">
          <w:rPr>
            <w:rStyle w:val="Kommentarhenvisning"/>
            <w:rFonts w:asciiTheme="minorHAnsi" w:hAnsiTheme="minorHAnsi" w:cstheme="minorBidi"/>
            <w:color w:val="auto"/>
            <w:lang w:val="da-DK"/>
          </w:rPr>
          <w:commentReference w:id="10"/>
        </w:r>
      </w:del>
      <w:r w:rsidR="00C756BD" w:rsidRPr="004711B3">
        <w:rPr>
          <w:lang w:val="da-DK"/>
        </w:rPr>
        <w:t>.</w:t>
      </w:r>
      <w:r w:rsidR="00475C15" w:rsidRPr="004711B3">
        <w:rPr>
          <w:lang w:val="da-DK"/>
        </w:rPr>
        <w:t xml:space="preserve"> </w:t>
      </w:r>
      <w:r w:rsidR="00C756BD" w:rsidRPr="004711B3">
        <w:rPr>
          <w:lang w:val="da-DK"/>
        </w:rPr>
        <w:t xml:space="preserve">Da </w:t>
      </w:r>
      <w:r w:rsidR="004711B3">
        <w:rPr>
          <w:lang w:val="da-DK"/>
        </w:rPr>
        <w:t>du</w:t>
      </w:r>
      <w:r w:rsidR="00C756BD" w:rsidRPr="004711B3">
        <w:rPr>
          <w:lang w:val="da-DK"/>
        </w:rPr>
        <w:t xml:space="preserve"> skal bo i boligen for at få varmetillæg, har du ikke haft ret til varmetillæg, i perioden efter du flyttede.</w:t>
      </w:r>
    </w:p>
    <w:p w14:paraId="3CB3A312" w14:textId="77777777" w:rsidR="00E166E8" w:rsidRDefault="00E166E8" w:rsidP="00F25826">
      <w:pPr>
        <w:spacing w:line="240" w:lineRule="auto"/>
        <w:rPr>
          <w:lang w:val="da-DK"/>
        </w:rPr>
      </w:pPr>
    </w:p>
    <w:p w14:paraId="535CB2D7" w14:textId="45B73989" w:rsidR="002961CA" w:rsidRDefault="00C756BD" w:rsidP="00F25826">
      <w:pPr>
        <w:spacing w:line="240" w:lineRule="auto"/>
        <w:rPr>
          <w:lang w:val="da-DK"/>
        </w:rPr>
      </w:pPr>
      <w:commentRangeStart w:id="12"/>
      <w:r w:rsidRPr="004711B3">
        <w:rPr>
          <w:lang w:val="da-DK"/>
        </w:rPr>
        <w:t xml:space="preserve">Når </w:t>
      </w:r>
      <w:r w:rsidR="00BB06EA">
        <w:rPr>
          <w:lang w:val="da-DK"/>
        </w:rPr>
        <w:t>man</w:t>
      </w:r>
      <w:r w:rsidR="00BB06EA" w:rsidRPr="004711B3">
        <w:rPr>
          <w:lang w:val="da-DK"/>
        </w:rPr>
        <w:t xml:space="preserve"> </w:t>
      </w:r>
      <w:r w:rsidRPr="004711B3">
        <w:rPr>
          <w:lang w:val="da-DK"/>
        </w:rPr>
        <w:t xml:space="preserve">får for meget i varmetillæg, skal </w:t>
      </w:r>
      <w:r w:rsidR="00BB06EA">
        <w:rPr>
          <w:lang w:val="da-DK"/>
        </w:rPr>
        <w:t>man</w:t>
      </w:r>
      <w:r w:rsidR="00BB06EA" w:rsidRPr="004711B3">
        <w:rPr>
          <w:lang w:val="da-DK"/>
        </w:rPr>
        <w:t xml:space="preserve"> </w:t>
      </w:r>
      <w:r w:rsidRPr="004711B3">
        <w:rPr>
          <w:lang w:val="da-DK"/>
        </w:rPr>
        <w:t xml:space="preserve">betale beløbet tilbage, hvis </w:t>
      </w:r>
      <w:r w:rsidR="00BB06EA">
        <w:rPr>
          <w:lang w:val="da-DK"/>
        </w:rPr>
        <w:t>man</w:t>
      </w:r>
      <w:r w:rsidR="00BB06EA" w:rsidRPr="004711B3">
        <w:rPr>
          <w:lang w:val="da-DK"/>
        </w:rPr>
        <w:t xml:space="preserve"> </w:t>
      </w:r>
      <w:r w:rsidRPr="004711B3">
        <w:rPr>
          <w:lang w:val="da-DK"/>
        </w:rPr>
        <w:t xml:space="preserve">ved eller burde vide, at </w:t>
      </w:r>
      <w:r w:rsidR="00BB06EA">
        <w:rPr>
          <w:lang w:val="da-DK"/>
        </w:rPr>
        <w:t>man</w:t>
      </w:r>
      <w:r w:rsidR="00BB06EA" w:rsidRPr="004711B3">
        <w:rPr>
          <w:lang w:val="da-DK"/>
        </w:rPr>
        <w:t xml:space="preserve"> </w:t>
      </w:r>
      <w:r w:rsidRPr="004711B3">
        <w:rPr>
          <w:lang w:val="da-DK"/>
        </w:rPr>
        <w:t xml:space="preserve">ikke </w:t>
      </w:r>
      <w:r w:rsidR="004711B3">
        <w:rPr>
          <w:lang w:val="da-DK"/>
        </w:rPr>
        <w:t>har</w:t>
      </w:r>
      <w:r w:rsidRPr="004711B3">
        <w:rPr>
          <w:lang w:val="da-DK"/>
        </w:rPr>
        <w:t xml:space="preserve"> ret til pengene, når </w:t>
      </w:r>
      <w:r w:rsidR="00BB06EA">
        <w:rPr>
          <w:lang w:val="da-DK"/>
        </w:rPr>
        <w:t xml:space="preserve">man </w:t>
      </w:r>
      <w:r w:rsidRPr="004711B3">
        <w:rPr>
          <w:lang w:val="da-DK"/>
        </w:rPr>
        <w:t>modtager dem.</w:t>
      </w:r>
      <w:r w:rsidR="002961CA">
        <w:rPr>
          <w:lang w:val="da-DK"/>
        </w:rPr>
        <w:t xml:space="preserve"> </w:t>
      </w:r>
      <w:r w:rsidR="002961CA" w:rsidRPr="00F25826">
        <w:rPr>
          <w:lang w:val="da-DK"/>
        </w:rPr>
        <w:t xml:space="preserve">Hvis beskeden om, at </w:t>
      </w:r>
      <w:r w:rsidR="00BB06EA">
        <w:rPr>
          <w:lang w:val="da-DK"/>
        </w:rPr>
        <w:t>man</w:t>
      </w:r>
      <w:r w:rsidR="002961CA" w:rsidRPr="00F25826">
        <w:rPr>
          <w:lang w:val="da-DK"/>
        </w:rPr>
        <w:t xml:space="preserve"> flytter, kommer så sent, at vi ikke kan nå at stoppe udbetalingen af varmetillægget i tide, kan </w:t>
      </w:r>
      <w:r w:rsidR="00BB06EA">
        <w:rPr>
          <w:lang w:val="da-DK"/>
        </w:rPr>
        <w:t>man</w:t>
      </w:r>
      <w:r w:rsidR="002961CA" w:rsidRPr="00F25826">
        <w:rPr>
          <w:lang w:val="da-DK"/>
        </w:rPr>
        <w:t xml:space="preserve"> også komme til at betale varmetillæg tilbage</w:t>
      </w:r>
      <w:commentRangeEnd w:id="12"/>
      <w:r w:rsidR="00BB06EA">
        <w:rPr>
          <w:rStyle w:val="Kommentarhenvisning"/>
          <w:rFonts w:asciiTheme="minorHAnsi" w:hAnsiTheme="minorHAnsi" w:cstheme="minorBidi"/>
          <w:color w:val="auto"/>
          <w:lang w:val="da-DK"/>
        </w:rPr>
        <w:commentReference w:id="12"/>
      </w:r>
      <w:r w:rsidR="002961CA" w:rsidRPr="00F25826">
        <w:rPr>
          <w:lang w:val="da-DK"/>
        </w:rPr>
        <w:t>.</w:t>
      </w:r>
    </w:p>
    <w:p w14:paraId="21271C3B" w14:textId="77777777" w:rsidR="00E166E8" w:rsidRDefault="00E166E8" w:rsidP="00F25826">
      <w:pPr>
        <w:spacing w:line="240" w:lineRule="auto"/>
        <w:rPr>
          <w:lang w:val="da-DK"/>
        </w:rPr>
      </w:pPr>
    </w:p>
    <w:p w14:paraId="4453338D" w14:textId="58FB8815" w:rsidR="00E166E8" w:rsidRDefault="00C756BD" w:rsidP="00F25826">
      <w:pPr>
        <w:spacing w:line="240" w:lineRule="auto"/>
        <w:rPr>
          <w:lang w:val="da-DK"/>
        </w:rPr>
      </w:pPr>
      <w:r w:rsidRPr="004711B3">
        <w:rPr>
          <w:lang w:val="da-DK"/>
        </w:rPr>
        <w:t>Vi vurderer, du ikke havde grund til at tro, at du kunne få varmetillæg for perioden efter du fraflyttede boligen.</w:t>
      </w:r>
    </w:p>
    <w:p w14:paraId="7A8EAC3B" w14:textId="77777777" w:rsidR="00E166E8" w:rsidRDefault="00E166E8" w:rsidP="00F25826">
      <w:pPr>
        <w:spacing w:line="240" w:lineRule="auto"/>
        <w:rPr>
          <w:lang w:val="da-DK"/>
        </w:rPr>
      </w:pPr>
    </w:p>
    <w:p w14:paraId="7A28387C" w14:textId="5AA541A2" w:rsidR="004711B3" w:rsidRDefault="004930B4" w:rsidP="00F25826">
      <w:pPr>
        <w:spacing w:line="240" w:lineRule="auto"/>
        <w:rPr>
          <w:lang w:val="da-DK"/>
        </w:rPr>
      </w:pPr>
      <w:r w:rsidRPr="004711B3">
        <w:rPr>
          <w:lang w:val="da-DK"/>
        </w:rPr>
        <w:t>I vores vurdering har vi</w:t>
      </w:r>
      <w:r w:rsidR="00C756BD" w:rsidRPr="004711B3">
        <w:rPr>
          <w:lang w:val="da-DK"/>
        </w:rPr>
        <w:t xml:space="preserve"> lagt vægt på, at du er orienteret om, at du kun kan få varmetillæg til den adresse, som du bor på, og at du skal give os besked, når der sker ændringer, som kan påvirke dit varmetillæg.</w:t>
      </w:r>
    </w:p>
    <w:p w14:paraId="09F83239" w14:textId="77777777" w:rsidR="004711B3" w:rsidRDefault="004711B3" w:rsidP="00F25826">
      <w:pPr>
        <w:spacing w:line="240" w:lineRule="auto"/>
        <w:rPr>
          <w:lang w:val="da-DK"/>
        </w:rPr>
      </w:pPr>
    </w:p>
    <w:p w14:paraId="2A06A4A9" w14:textId="06343C4A" w:rsidR="00F25826" w:rsidRPr="00C756BD" w:rsidRDefault="00C756BD" w:rsidP="00F25826">
      <w:pPr>
        <w:spacing w:line="240" w:lineRule="auto"/>
        <w:rPr>
          <w:lang w:val="da-DK"/>
        </w:rPr>
      </w:pPr>
      <w:r w:rsidRPr="004711B3">
        <w:rPr>
          <w:lang w:val="da-DK"/>
        </w:rPr>
        <w:t xml:space="preserve">Vi lægger også vægt på, at du ikke har givet os besked om din flytning. Det skulle du have gjort med det samme. Det står bl.a. i det brev, som du modtog, da du fik tilkendt varmetillæg, og i </w:t>
      </w:r>
      <w:commentRangeStart w:id="13"/>
      <w:r w:rsidR="00BB06EA">
        <w:rPr>
          <w:lang w:val="da-DK"/>
        </w:rPr>
        <w:t xml:space="preserve">seneste </w:t>
      </w:r>
      <w:r w:rsidRPr="004711B3">
        <w:rPr>
          <w:lang w:val="da-DK"/>
        </w:rPr>
        <w:t>årsbrev.</w:t>
      </w:r>
      <w:r w:rsidRPr="00475C15">
        <w:rPr>
          <w:rFonts w:ascii="Helvetica" w:hAnsi="Helvetica" w:cs="Helvetica"/>
          <w:color w:val="455464"/>
          <w:sz w:val="18"/>
          <w:szCs w:val="18"/>
          <w:lang w:val="da-DK"/>
        </w:rPr>
        <w:br/>
      </w:r>
      <w:commentRangeEnd w:id="13"/>
      <w:r w:rsidR="0033170E">
        <w:rPr>
          <w:rStyle w:val="Kommentarhenvisning"/>
          <w:rFonts w:asciiTheme="minorHAnsi" w:hAnsiTheme="minorHAnsi" w:cstheme="minorBidi"/>
          <w:color w:val="auto"/>
          <w:lang w:val="da-DK"/>
        </w:rPr>
        <w:commentReference w:id="13"/>
      </w:r>
      <w:r w:rsidRPr="00475C15">
        <w:rPr>
          <w:rFonts w:ascii="Helvetica" w:hAnsi="Helvetica" w:cs="Helvetica"/>
          <w:color w:val="455464"/>
          <w:sz w:val="18"/>
          <w:szCs w:val="18"/>
          <w:lang w:val="da-DK"/>
        </w:rPr>
        <w:br/>
      </w:r>
      <w:r w:rsidRPr="004711B3">
        <w:rPr>
          <w:lang w:val="da-DK"/>
        </w:rPr>
        <w:t xml:space="preserve">Du skal derfor betale varmetillæg tilbage for perioden fra den </w:t>
      </w:r>
      <w:commentRangeStart w:id="14"/>
      <w:r w:rsidR="0033170E" w:rsidRPr="00F71A39">
        <w:rPr>
          <w:highlight w:val="yellow"/>
          <w:lang w:val="da-DK"/>
        </w:rPr>
        <w:t xml:space="preserve">Varmetillæg </w:t>
      </w:r>
      <w:r w:rsidR="0033170E">
        <w:rPr>
          <w:highlight w:val="yellow"/>
          <w:lang w:val="da-DK"/>
        </w:rPr>
        <w:t>Ophørs</w:t>
      </w:r>
      <w:r w:rsidR="0033170E" w:rsidRPr="00F71A39">
        <w:rPr>
          <w:highlight w:val="yellow"/>
          <w:lang w:val="da-DK"/>
        </w:rPr>
        <w:t>dato</w:t>
      </w:r>
      <w:r w:rsidR="0033170E" w:rsidRPr="004711B3" w:rsidDel="0033170E">
        <w:rPr>
          <w:lang w:val="da-DK"/>
        </w:rPr>
        <w:t xml:space="preserve"> </w:t>
      </w:r>
      <w:r w:rsidR="00D704FB" w:rsidRPr="004711B3">
        <w:rPr>
          <w:lang w:val="da-DK"/>
        </w:rPr>
        <w:t xml:space="preserve"> </w:t>
      </w:r>
      <w:r w:rsidRPr="004711B3">
        <w:rPr>
          <w:lang w:val="da-DK"/>
        </w:rPr>
        <w:t xml:space="preserve">til den </w:t>
      </w:r>
      <w:commentRangeStart w:id="15"/>
      <w:ins w:id="16" w:author="NCDMZ\exkmu" w:date="2024-12-02T10:39:00Z">
        <w:r w:rsidR="008200C0" w:rsidRPr="00F71A39">
          <w:rPr>
            <w:highlight w:val="yellow"/>
            <w:lang w:val="da-DK"/>
          </w:rPr>
          <w:t xml:space="preserve">Varmetillæg </w:t>
        </w:r>
        <w:r w:rsidR="008200C0">
          <w:rPr>
            <w:highlight w:val="yellow"/>
            <w:lang w:val="da-DK"/>
          </w:rPr>
          <w:t>Sidste dag i reguleringsperiode</w:t>
        </w:r>
        <w:commentRangeEnd w:id="15"/>
        <w:r w:rsidR="008200C0">
          <w:rPr>
            <w:rStyle w:val="Kommentarhenvisning"/>
            <w:rFonts w:asciiTheme="minorHAnsi" w:hAnsiTheme="minorHAnsi" w:cstheme="minorBidi"/>
            <w:color w:val="auto"/>
            <w:lang w:val="da-DK"/>
          </w:rPr>
          <w:commentReference w:id="15"/>
        </w:r>
      </w:ins>
      <w:del w:id="17" w:author="NCDMZ\exkmu" w:date="2024-12-02T10:39:00Z">
        <w:r w:rsidR="0033170E" w:rsidRPr="0008062A" w:rsidDel="008200C0">
          <w:rPr>
            <w:rFonts w:cstheme="minorHAnsi"/>
            <w:bCs/>
            <w:highlight w:val="yellow"/>
            <w:u w:val="single"/>
            <w:lang w:val="da-DK"/>
          </w:rPr>
          <w:delText>Dato Sidste dag i seneste udbetalingsmåned</w:delText>
        </w:r>
        <w:commentRangeEnd w:id="14"/>
        <w:r w:rsidR="0033170E" w:rsidDel="008200C0">
          <w:rPr>
            <w:rStyle w:val="Kommentarhenvisning"/>
            <w:rFonts w:asciiTheme="minorHAnsi" w:hAnsiTheme="minorHAnsi" w:cstheme="minorBidi"/>
            <w:color w:val="auto"/>
            <w:lang w:val="da-DK"/>
          </w:rPr>
          <w:commentReference w:id="14"/>
        </w:r>
      </w:del>
      <w:r w:rsidRPr="004711B3">
        <w:rPr>
          <w:lang w:val="da-DK"/>
        </w:rPr>
        <w:t>.</w:t>
      </w:r>
    </w:p>
    <w:p w14:paraId="16175B3B" w14:textId="5D6DFEBF" w:rsidR="0003199A" w:rsidRDefault="0003199A" w:rsidP="00F25826">
      <w:pPr>
        <w:spacing w:line="240" w:lineRule="auto"/>
        <w:rPr>
          <w:lang w:val="da-DK"/>
        </w:rPr>
      </w:pPr>
      <w:commentRangeStart w:id="18"/>
    </w:p>
    <w:commentRangeEnd w:id="18"/>
    <w:p w14:paraId="7E049564" w14:textId="31A01DE0" w:rsidR="003C05A6" w:rsidRDefault="00F25826" w:rsidP="00E166E8">
      <w:pPr>
        <w:spacing w:line="240" w:lineRule="auto"/>
        <w:rPr>
          <w:rFonts w:asciiTheme="minorHAnsi" w:hAnsiTheme="minorHAnsi" w:cstheme="minorHAnsi"/>
          <w:lang w:val="da-DK"/>
        </w:rPr>
      </w:pPr>
      <w:r>
        <w:rPr>
          <w:rStyle w:val="Kommentarhenvisning"/>
          <w:rFonts w:asciiTheme="minorHAnsi" w:hAnsiTheme="minorHAnsi" w:cstheme="minorBidi"/>
          <w:color w:val="auto"/>
          <w:lang w:val="da-DK"/>
        </w:rPr>
        <w:commentReference w:id="18"/>
      </w:r>
      <w:commentRangeEnd w:id="6"/>
      <w:r w:rsidR="00D704FB">
        <w:rPr>
          <w:rStyle w:val="Kommentarhenvisning"/>
          <w:rFonts w:asciiTheme="minorHAnsi" w:hAnsiTheme="minorHAnsi" w:cstheme="minorBidi"/>
          <w:color w:val="auto"/>
          <w:lang w:val="da-DK"/>
        </w:rPr>
        <w:commentReference w:id="6"/>
      </w:r>
      <w:bookmarkStart w:id="19" w:name="_Hlk517964915"/>
      <w:bookmarkStart w:id="20" w:name="_Hlk517858965"/>
      <w:bookmarkEnd w:id="1"/>
      <w:r w:rsidR="005E3348">
        <w:rPr>
          <w:rFonts w:asciiTheme="minorHAnsi" w:hAnsiTheme="minorHAnsi" w:cstheme="minorHAnsi"/>
          <w:color w:val="FF0000"/>
          <w:lang w:val="da-DK"/>
        </w:rPr>
        <w:t>(H6)</w:t>
      </w:r>
      <w:r w:rsidR="005E3348">
        <w:rPr>
          <w:rFonts w:asciiTheme="minorHAnsi" w:hAnsiTheme="minorHAnsi" w:cstheme="minorHAnsi"/>
          <w:lang w:val="da-DK"/>
        </w:rPr>
        <w:t>”</w:t>
      </w:r>
      <w:bookmarkEnd w:id="19"/>
      <w:r w:rsidR="003C05A6">
        <w:rPr>
          <w:rFonts w:asciiTheme="minorHAnsi" w:hAnsiTheme="minorHAnsi" w:cstheme="minorHAnsi"/>
          <w:lang w:val="da-DK"/>
        </w:rPr>
        <w:t>Sådan betaler du</w:t>
      </w:r>
      <w:r w:rsidR="002814A0">
        <w:rPr>
          <w:rFonts w:asciiTheme="minorHAnsi" w:hAnsiTheme="minorHAnsi" w:cstheme="minorHAnsi"/>
          <w:lang w:val="da-DK"/>
        </w:rPr>
        <w:t xml:space="preserve"> tilbage</w:t>
      </w:r>
    </w:p>
    <w:p w14:paraId="790CBAAD" w14:textId="0E61528B" w:rsidR="004F7D0C" w:rsidRDefault="004F7D0C" w:rsidP="004F7D0C">
      <w:pPr>
        <w:rPr>
          <w:lang w:val="da-DK"/>
        </w:rPr>
      </w:pPr>
      <w:r w:rsidRPr="004F7D0C">
        <w:rPr>
          <w:lang w:val="da-DK"/>
        </w:rPr>
        <w:t xml:space="preserve">Du kan om 2 dage betale med betalingskort eller MobilePay på </w:t>
      </w:r>
      <w:r w:rsidR="000D3151">
        <w:fldChar w:fldCharType="begin"/>
      </w:r>
      <w:r w:rsidR="000D3151" w:rsidRPr="000D3151">
        <w:rPr>
          <w:lang w:val="da-DK"/>
          <w:rPrChange w:id="21" w:author="NCDMZ\extul" w:date="2023-05-08T11:07:00Z">
            <w:rPr/>
          </w:rPrChange>
        </w:rPr>
        <w:instrText xml:space="preserve"> HYPERLINK "http://www.borger.dk/betal" </w:instrText>
      </w:r>
      <w:r w:rsidR="000D3151">
        <w:fldChar w:fldCharType="separate"/>
      </w:r>
      <w:r w:rsidRPr="00787D2D">
        <w:rPr>
          <w:rStyle w:val="Hyperlink"/>
          <w:rFonts w:ascii="Arial" w:hAnsi="Arial"/>
          <w:lang w:val="da-DK"/>
        </w:rPr>
        <w:t>www.borger.dk/betal</w:t>
      </w:r>
      <w:r w:rsidR="000D3151">
        <w:rPr>
          <w:rStyle w:val="Hyperlink"/>
          <w:rFonts w:ascii="Arial" w:hAnsi="Arial"/>
          <w:lang w:val="da-DK"/>
        </w:rPr>
        <w:fldChar w:fldCharType="end"/>
      </w:r>
      <w:r w:rsidRPr="004F7D0C">
        <w:rPr>
          <w:lang w:val="da-DK"/>
        </w:rPr>
        <w:t>. Her kan du også oprette en tilbagebetalingsordning. Du kan også vælge at betale beløbet via den indbetalingskode, du modtager inden for 5 hverdage.</w:t>
      </w:r>
    </w:p>
    <w:p w14:paraId="46A8617B" w14:textId="77777777" w:rsidR="004F7D0C" w:rsidRPr="004F7D0C" w:rsidRDefault="004F7D0C" w:rsidP="004F7D0C">
      <w:pPr>
        <w:rPr>
          <w:lang w:val="da-DK"/>
        </w:rPr>
      </w:pPr>
    </w:p>
    <w:p w14:paraId="78626C3D" w14:textId="77777777" w:rsidR="004F7D0C" w:rsidRPr="00894A5B" w:rsidRDefault="004F7D0C" w:rsidP="004F7D0C">
      <w:pPr>
        <w:rPr>
          <w:b/>
          <w:bCs/>
          <w:lang w:val="da-DK"/>
        </w:rPr>
      </w:pPr>
      <w:r w:rsidRPr="00894A5B">
        <w:rPr>
          <w:b/>
          <w:bCs/>
          <w:lang w:val="da-DK"/>
        </w:rPr>
        <w:t>Hvis ikke du gør noget</w:t>
      </w:r>
    </w:p>
    <w:p w14:paraId="72DF67DA" w14:textId="77777777" w:rsidR="004F7D0C" w:rsidRPr="004F7D0C" w:rsidRDefault="004F7D0C" w:rsidP="004F7D0C">
      <w:pPr>
        <w:rPr>
          <w:lang w:val="da-DK"/>
        </w:rPr>
      </w:pPr>
      <w:r w:rsidRPr="004F7D0C">
        <w:rPr>
          <w:lang w:val="da-DK"/>
        </w:rPr>
        <w:t>Hvis du ikke betaler eller opretter en afdragsordning, ser vi på dine indkomster og beregner, hvordan du skal betale beløbet tilbage. Det kan fx betyde, at vi opretter en afdragsordning til dig eller modregner beløbet i din pension. Det får du et brev om.</w:t>
      </w:r>
    </w:p>
    <w:p w14:paraId="7FA01499" w14:textId="77777777" w:rsidR="004F7D0C" w:rsidRPr="004F7D0C" w:rsidRDefault="004F7D0C" w:rsidP="004F7D0C">
      <w:pPr>
        <w:rPr>
          <w:lang w:val="da-DK"/>
        </w:rPr>
      </w:pPr>
    </w:p>
    <w:p w14:paraId="53B91E62" w14:textId="43F2C7E2" w:rsidR="003C05A6" w:rsidRDefault="004F7D0C" w:rsidP="004F7D0C">
      <w:pPr>
        <w:rPr>
          <w:lang w:val="da-DK"/>
        </w:rPr>
      </w:pPr>
      <w:r w:rsidRPr="004F7D0C">
        <w:rPr>
          <w:lang w:val="da-DK"/>
        </w:rPr>
        <w:t>Vi lægger ikke renter på det beløb, du skal betale tilbage.</w:t>
      </w:r>
      <w:r w:rsidR="003C05A6">
        <w:rPr>
          <w:lang w:val="da-DK"/>
        </w:rPr>
        <w:t>”</w:t>
      </w:r>
      <w:r w:rsidR="003C05A6" w:rsidRPr="00872A57">
        <w:rPr>
          <w:lang w:val="da-DK"/>
        </w:rPr>
        <w:t> </w:t>
      </w:r>
    </w:p>
    <w:p w14:paraId="312D6CC5" w14:textId="7A3A09FB" w:rsidR="005E3348" w:rsidRDefault="005E3348" w:rsidP="00702C31">
      <w:pPr>
        <w:rPr>
          <w:rFonts w:ascii="Calibri" w:hAnsi="Calibri" w:cs="Calibri"/>
          <w:color w:val="auto"/>
          <w:lang w:val="da-DK"/>
        </w:rPr>
      </w:pPr>
      <w:commentRangeStart w:id="22"/>
      <w:r>
        <w:rPr>
          <w:lang w:val="da-DK"/>
        </w:rPr>
        <w:t>”</w:t>
      </w:r>
      <w:commentRangeEnd w:id="22"/>
      <w:r w:rsidR="002961CA">
        <w:rPr>
          <w:rStyle w:val="Kommentarhenvisning"/>
          <w:rFonts w:asciiTheme="minorHAnsi" w:hAnsiTheme="minorHAnsi" w:cstheme="minorBidi"/>
          <w:color w:val="auto"/>
          <w:lang w:val="da-DK"/>
        </w:rPr>
        <w:commentReference w:id="22"/>
      </w:r>
    </w:p>
    <w:bookmarkEnd w:id="20"/>
    <w:p w14:paraId="410C80AD" w14:textId="6EAF41AF" w:rsidR="004F63E0" w:rsidRPr="00086D4B" w:rsidRDefault="004F63E0" w:rsidP="004F63E0">
      <w:pPr>
        <w:spacing w:line="240" w:lineRule="auto"/>
        <w:rPr>
          <w:bCs/>
          <w:lang w:val="da-DK"/>
        </w:rPr>
      </w:pPr>
      <w:r w:rsidRPr="00086D4B">
        <w:rPr>
          <w:i/>
          <w:color w:val="FF0000"/>
          <w:lang w:val="da-DK"/>
        </w:rPr>
        <w:t>IF Betingelse Pensionstype FOP</w:t>
      </w:r>
      <w:r w:rsidRPr="00086D4B">
        <w:rPr>
          <w:lang w:val="da-DK"/>
        </w:rPr>
        <w:br/>
      </w:r>
      <w:r w:rsidRPr="00086D4B">
        <w:rPr>
          <w:bCs/>
          <w:color w:val="FF0000"/>
          <w:sz w:val="22"/>
          <w:lang w:val="da-DK"/>
        </w:rPr>
        <w:t>(S5)</w:t>
      </w:r>
      <w:r w:rsidRPr="00086D4B">
        <w:rPr>
          <w:bCs/>
          <w:sz w:val="22"/>
          <w:lang w:val="da-DK"/>
        </w:rPr>
        <w:t>”</w:t>
      </w:r>
      <w:r w:rsidRPr="00086D4B">
        <w:rPr>
          <w:b/>
          <w:bCs/>
          <w:sz w:val="22"/>
          <w:lang w:val="da-DK"/>
        </w:rPr>
        <w:t>Har du spørgsmål?</w:t>
      </w:r>
      <w:r w:rsidRPr="00086D4B">
        <w:rPr>
          <w:b/>
          <w:bCs/>
          <w:sz w:val="22"/>
          <w:lang w:val="da-DK"/>
        </w:rPr>
        <w:br/>
      </w:r>
      <w:r w:rsidRPr="00086D4B">
        <w:rPr>
          <w:bCs/>
          <w:lang w:val="da-DK"/>
        </w:rPr>
        <w:t>Hvis du har spørgsmål eller er uenig i vores afgørelse, er du velkommen til at ringe til os på telefon 70 12 80 61.</w:t>
      </w:r>
    </w:p>
    <w:p w14:paraId="17B13109" w14:textId="77777777" w:rsidR="004F63E0" w:rsidRPr="00086D4B" w:rsidRDefault="004F63E0" w:rsidP="004F63E0">
      <w:pPr>
        <w:spacing w:line="240" w:lineRule="auto"/>
        <w:rPr>
          <w:lang w:val="da-DK"/>
        </w:rPr>
      </w:pPr>
    </w:p>
    <w:p w14:paraId="03B2E4FD" w14:textId="1069B0CE" w:rsidR="004F63E0" w:rsidRDefault="004F63E0" w:rsidP="004F63E0">
      <w:pPr>
        <w:spacing w:line="240" w:lineRule="auto"/>
        <w:rPr>
          <w:lang w:val="da-DK"/>
        </w:rPr>
      </w:pPr>
      <w:r w:rsidRPr="00086D4B">
        <w:rPr>
          <w:lang w:val="da-DK"/>
        </w:rPr>
        <w:t>Du kan læse mere om varmetillæg på</w:t>
      </w:r>
      <w:r w:rsidR="00E166E8">
        <w:rPr>
          <w:lang w:val="da-DK"/>
        </w:rPr>
        <w:t xml:space="preserve"> </w:t>
      </w:r>
      <w:r w:rsidR="000D3151">
        <w:fldChar w:fldCharType="begin"/>
      </w:r>
      <w:r w:rsidR="000D3151" w:rsidRPr="000D3151">
        <w:rPr>
          <w:lang w:val="da-DK"/>
          <w:rPrChange w:id="23" w:author="NCDMZ\extul" w:date="2023-05-08T11:07:00Z">
            <w:rPr/>
          </w:rPrChange>
        </w:rPr>
        <w:instrText xml:space="preserve"> HYPERLINK "http://www.borger.dk/varmetillæg" </w:instrText>
      </w:r>
      <w:r w:rsidR="000D3151">
        <w:fldChar w:fldCharType="separate"/>
      </w:r>
      <w:r w:rsidR="00E166E8" w:rsidRPr="00E166E8">
        <w:rPr>
          <w:rStyle w:val="Hyperlink"/>
          <w:rFonts w:ascii="Arial" w:hAnsi="Arial"/>
          <w:lang w:val="da-DK"/>
        </w:rPr>
        <w:t>http://www.borger.dk/varmetillæg</w:t>
      </w:r>
      <w:r w:rsidR="000D3151">
        <w:rPr>
          <w:rStyle w:val="Hyperlink"/>
          <w:rFonts w:ascii="Arial" w:hAnsi="Arial"/>
          <w:lang w:val="da-DK"/>
        </w:rPr>
        <w:fldChar w:fldCharType="end"/>
      </w:r>
      <w:r w:rsidRPr="00086D4B">
        <w:rPr>
          <w:lang w:val="da-DK"/>
        </w:rPr>
        <w:t>.”</w:t>
      </w:r>
    </w:p>
    <w:p w14:paraId="010772AA" w14:textId="77777777" w:rsidR="004F63E0" w:rsidRPr="00086D4B" w:rsidRDefault="004F63E0" w:rsidP="004F63E0">
      <w:pPr>
        <w:spacing w:line="240" w:lineRule="auto"/>
        <w:rPr>
          <w:lang w:val="da-DK"/>
        </w:rPr>
      </w:pPr>
    </w:p>
    <w:p w14:paraId="15C69271" w14:textId="41B08755" w:rsidR="004F63E0" w:rsidRPr="00086D4B" w:rsidRDefault="004F63E0" w:rsidP="004F63E0">
      <w:pPr>
        <w:spacing w:line="240" w:lineRule="auto"/>
        <w:rPr>
          <w:bCs/>
          <w:lang w:val="da-DK"/>
        </w:rPr>
      </w:pPr>
      <w:r w:rsidRPr="00086D4B">
        <w:rPr>
          <w:i/>
          <w:color w:val="FF0000"/>
          <w:lang w:val="da-DK"/>
        </w:rPr>
        <w:t>IF Betingelse Pensionstype FØP</w:t>
      </w:r>
      <w:r w:rsidRPr="00086D4B">
        <w:rPr>
          <w:lang w:val="da-DK"/>
        </w:rPr>
        <w:br/>
      </w:r>
      <w:r w:rsidRPr="00086D4B">
        <w:rPr>
          <w:bCs/>
          <w:color w:val="FF0000"/>
          <w:sz w:val="22"/>
          <w:lang w:val="da-DK"/>
        </w:rPr>
        <w:t>(S6)</w:t>
      </w:r>
      <w:r w:rsidRPr="00086D4B">
        <w:rPr>
          <w:b/>
          <w:bCs/>
          <w:sz w:val="22"/>
          <w:lang w:val="da-DK"/>
        </w:rPr>
        <w:t>”Har du spørgsmål?</w:t>
      </w:r>
      <w:r w:rsidRPr="00086D4B">
        <w:rPr>
          <w:b/>
          <w:bCs/>
          <w:sz w:val="22"/>
          <w:lang w:val="da-DK"/>
        </w:rPr>
        <w:br/>
      </w:r>
      <w:r w:rsidRPr="00086D4B">
        <w:rPr>
          <w:bCs/>
          <w:lang w:val="da-DK"/>
        </w:rPr>
        <w:t>Hvis du har spørgsmål eller er uenig i vores afgørelse, er du velkommen til at ringe til os på telefon 70 12 80 61.</w:t>
      </w:r>
    </w:p>
    <w:p w14:paraId="7DECB2BE" w14:textId="77777777" w:rsidR="004F63E0" w:rsidRPr="00086D4B" w:rsidRDefault="004F63E0" w:rsidP="004F63E0">
      <w:pPr>
        <w:spacing w:line="240" w:lineRule="auto"/>
        <w:rPr>
          <w:lang w:val="da-DK"/>
        </w:rPr>
      </w:pPr>
    </w:p>
    <w:p w14:paraId="7C92297B" w14:textId="2C44A012" w:rsidR="004F63E0" w:rsidRDefault="004F63E0" w:rsidP="004F63E0">
      <w:pPr>
        <w:spacing w:line="240" w:lineRule="auto"/>
        <w:rPr>
          <w:lang w:val="da-DK"/>
        </w:rPr>
      </w:pPr>
      <w:r w:rsidRPr="00086D4B">
        <w:rPr>
          <w:lang w:val="da-DK"/>
        </w:rPr>
        <w:t xml:space="preserve">Du kan læse mere om varmetillæg på </w:t>
      </w:r>
      <w:r w:rsidR="000D3151">
        <w:fldChar w:fldCharType="begin"/>
      </w:r>
      <w:r w:rsidR="000D3151" w:rsidRPr="000D3151">
        <w:rPr>
          <w:lang w:val="da-DK"/>
          <w:rPrChange w:id="24" w:author="NCDMZ\extul" w:date="2023-05-08T11:07:00Z">
            <w:rPr/>
          </w:rPrChange>
        </w:rPr>
        <w:instrText xml:space="preserve"> HYPERLINK "http://www.borger.dk/varmetillæg" </w:instrText>
      </w:r>
      <w:r w:rsidR="000D3151">
        <w:fldChar w:fldCharType="separate"/>
      </w:r>
      <w:r w:rsidR="00E166E8" w:rsidRPr="00E166E8">
        <w:rPr>
          <w:rStyle w:val="Hyperlink"/>
          <w:rFonts w:ascii="Arial" w:hAnsi="Arial"/>
          <w:lang w:val="da-DK"/>
        </w:rPr>
        <w:t>http://www.borger.dk/varmetillæg</w:t>
      </w:r>
      <w:r w:rsidR="000D3151">
        <w:rPr>
          <w:rStyle w:val="Hyperlink"/>
          <w:rFonts w:ascii="Arial" w:hAnsi="Arial"/>
          <w:lang w:val="da-DK"/>
        </w:rPr>
        <w:fldChar w:fldCharType="end"/>
      </w:r>
      <w:r w:rsidRPr="00086D4B">
        <w:rPr>
          <w:lang w:val="da-DK"/>
        </w:rPr>
        <w:t>.”</w:t>
      </w:r>
    </w:p>
    <w:p w14:paraId="0E4E3F0F" w14:textId="77777777" w:rsidR="004F63E0" w:rsidRPr="00086D4B" w:rsidRDefault="004F63E0" w:rsidP="004F63E0">
      <w:pPr>
        <w:spacing w:line="240" w:lineRule="auto"/>
        <w:rPr>
          <w:lang w:val="da-DK"/>
        </w:rPr>
      </w:pPr>
    </w:p>
    <w:p w14:paraId="6AD5E129" w14:textId="77777777" w:rsidR="004F63E0" w:rsidRPr="00086D4B" w:rsidRDefault="004F63E0" w:rsidP="004F63E0">
      <w:pPr>
        <w:spacing w:line="240" w:lineRule="auto"/>
        <w:rPr>
          <w:lang w:val="da-DK"/>
        </w:rPr>
      </w:pPr>
    </w:p>
    <w:p w14:paraId="2A2BE35F" w14:textId="77777777" w:rsidR="004F63E0" w:rsidRDefault="004F63E0" w:rsidP="004F63E0">
      <w:pPr>
        <w:spacing w:line="240" w:lineRule="auto"/>
        <w:rPr>
          <w:lang w:val="da-DK"/>
        </w:rPr>
      </w:pPr>
      <w:r w:rsidRPr="00086D4B">
        <w:rPr>
          <w:lang w:val="da-DK"/>
        </w:rPr>
        <w:t>Venlig hilsen</w:t>
      </w:r>
    </w:p>
    <w:p w14:paraId="70BE888D" w14:textId="6DFFAC19" w:rsidR="004F63E0" w:rsidRDefault="004F63E0" w:rsidP="004F63E0">
      <w:pPr>
        <w:spacing w:line="240" w:lineRule="auto"/>
        <w:rPr>
          <w:lang w:val="da-DK"/>
        </w:rPr>
      </w:pPr>
    </w:p>
    <w:p w14:paraId="305881B0" w14:textId="218DA3D2" w:rsidR="004F63E0" w:rsidRPr="00086D4B" w:rsidRDefault="00F25826" w:rsidP="004F63E0">
      <w:pPr>
        <w:rPr>
          <w:lang w:val="da-DK"/>
        </w:rPr>
      </w:pPr>
      <w:commentRangeStart w:id="25"/>
      <w:commentRangeEnd w:id="25"/>
      <w:r>
        <w:rPr>
          <w:rStyle w:val="Kommentarhenvisning"/>
          <w:rFonts w:asciiTheme="minorHAnsi" w:hAnsiTheme="minorHAnsi" w:cstheme="minorBidi"/>
          <w:color w:val="auto"/>
          <w:lang w:val="da-DK"/>
        </w:rPr>
        <w:commentReference w:id="25"/>
      </w:r>
      <w:r w:rsidR="004F63E0" w:rsidRPr="00086D4B">
        <w:rPr>
          <w:lang w:val="da-DK"/>
        </w:rPr>
        <w:t>Udbetaling Danmark</w:t>
      </w:r>
    </w:p>
    <w:p w14:paraId="4E74011F" w14:textId="77777777" w:rsidR="004F63E0" w:rsidRPr="003A271C" w:rsidRDefault="004F63E0" w:rsidP="004F63E0">
      <w:pPr>
        <w:rPr>
          <w:lang w:val="da-DK"/>
        </w:rPr>
      </w:pPr>
      <w:r w:rsidRPr="003A271C">
        <w:rPr>
          <w:lang w:val="da-DK"/>
        </w:rPr>
        <w:t>Pension</w:t>
      </w:r>
    </w:p>
    <w:p w14:paraId="0794F28F" w14:textId="38A654C3" w:rsidR="004F63E0" w:rsidRDefault="004F63E0" w:rsidP="00850CF9">
      <w:pPr>
        <w:rPr>
          <w:lang w:val="da-DK"/>
        </w:rPr>
      </w:pPr>
    </w:p>
    <w:p w14:paraId="600E9C5F" w14:textId="30D4D884" w:rsidR="0020626C" w:rsidRDefault="0020626C" w:rsidP="00850CF9">
      <w:pPr>
        <w:rPr>
          <w:lang w:val="da-DK"/>
        </w:rPr>
      </w:pPr>
    </w:p>
    <w:p w14:paraId="7083166B" w14:textId="77777777" w:rsidR="0020626C" w:rsidRDefault="0020626C" w:rsidP="00850CF9">
      <w:pPr>
        <w:rPr>
          <w:lang w:val="da-DK"/>
        </w:rPr>
      </w:pPr>
    </w:p>
    <w:p w14:paraId="5C88EE0C" w14:textId="5BEA7562" w:rsidR="004F63E0" w:rsidRDefault="004F63E0" w:rsidP="00850CF9">
      <w:pPr>
        <w:rPr>
          <w:lang w:val="da-DK"/>
        </w:rPr>
      </w:pPr>
    </w:p>
    <w:p w14:paraId="6B410FBA" w14:textId="77777777" w:rsidR="004F63E0" w:rsidRPr="00961772" w:rsidRDefault="004F63E0" w:rsidP="004F63E0">
      <w:pPr>
        <w:spacing w:line="240" w:lineRule="auto"/>
        <w:rPr>
          <w:b/>
          <w:bCs/>
          <w:sz w:val="22"/>
          <w:lang w:val="da-DK"/>
        </w:rPr>
      </w:pPr>
      <w:r w:rsidRPr="00961772">
        <w:rPr>
          <w:bCs/>
          <w:color w:val="FF0000"/>
          <w:sz w:val="22"/>
          <w:lang w:val="da-DK"/>
        </w:rPr>
        <w:t>(K3)</w:t>
      </w:r>
      <w:r w:rsidRPr="00961772">
        <w:rPr>
          <w:bCs/>
          <w:sz w:val="22"/>
          <w:lang w:val="da-DK"/>
        </w:rPr>
        <w:t>”</w:t>
      </w:r>
      <w:r w:rsidRPr="00961772">
        <w:rPr>
          <w:b/>
          <w:bCs/>
          <w:sz w:val="22"/>
          <w:lang w:val="da-DK"/>
        </w:rPr>
        <w:t>Hvis du vil klage</w:t>
      </w:r>
    </w:p>
    <w:p w14:paraId="3A054D9A" w14:textId="51D271E6" w:rsidR="004F63E0" w:rsidRPr="00E166E8" w:rsidRDefault="004F63E0" w:rsidP="0020626C">
      <w:pPr>
        <w:rPr>
          <w:lang w:val="da-DK"/>
        </w:rPr>
      </w:pPr>
      <w:r w:rsidRPr="00E166E8">
        <w:rPr>
          <w:lang w:val="da-DK"/>
        </w:rPr>
        <w:t xml:space="preserve">Du har mulighed for at klage over afgørelsen. Det gør du ved at ringe til os eller sende din klage digitalt på </w:t>
      </w:r>
      <w:r w:rsidR="000D3151">
        <w:fldChar w:fldCharType="begin"/>
      </w:r>
      <w:r w:rsidR="000D3151" w:rsidRPr="000D3151">
        <w:rPr>
          <w:lang w:val="da-DK"/>
          <w:rPrChange w:id="26" w:author="NCDMZ\extul" w:date="2023-05-08T11:07:00Z">
            <w:rPr/>
          </w:rPrChange>
        </w:rPr>
        <w:instrText xml:space="preserve"> HYPERLINK "http://www.borger.dk/pension-klage" </w:instrText>
      </w:r>
      <w:r w:rsidR="000D3151">
        <w:fldChar w:fldCharType="separate"/>
      </w:r>
      <w:r w:rsidRPr="00093287">
        <w:rPr>
          <w:rStyle w:val="Hyperlink"/>
          <w:lang w:val="da-DK"/>
        </w:rPr>
        <w:t>www.borger.dk/pension-klage</w:t>
      </w:r>
      <w:r w:rsidR="000D3151">
        <w:rPr>
          <w:rStyle w:val="Hyperlink"/>
          <w:lang w:val="da-DK"/>
        </w:rPr>
        <w:fldChar w:fldCharType="end"/>
      </w:r>
      <w:r w:rsidRPr="00E166E8">
        <w:rPr>
          <w:lang w:val="da-DK"/>
        </w:rPr>
        <w:t>. Du kan også sende din klage til Udbetaling Danmark, Pension, Kongens Vænge 8, 3400 Hillerød, gerne med titlen ”Klage over pension”.</w:t>
      </w:r>
    </w:p>
    <w:p w14:paraId="5E3F60CD" w14:textId="77777777" w:rsidR="0020626C" w:rsidRPr="000D3151" w:rsidRDefault="0020626C" w:rsidP="00CF62C0">
      <w:pPr>
        <w:rPr>
          <w:lang w:val="da-DK"/>
          <w:rPrChange w:id="27" w:author="NCDMZ\extul" w:date="2023-05-08T11:07:00Z">
            <w:rPr/>
          </w:rPrChange>
        </w:rPr>
      </w:pPr>
    </w:p>
    <w:p w14:paraId="787EF0AC" w14:textId="08EBEF13" w:rsidR="004F63E0" w:rsidRPr="00E166E8" w:rsidRDefault="004F63E0" w:rsidP="00E166E8">
      <w:pPr>
        <w:rPr>
          <w:lang w:val="da-DK"/>
        </w:rPr>
      </w:pPr>
      <w:r w:rsidRPr="00E166E8">
        <w:rPr>
          <w:lang w:val="da-DK"/>
        </w:rPr>
        <w:t>Vi skal have din klage, senest 4 uger efter du har modtaget afgørelsen. Så vurderer vi sagen igen. Hvis vi ikke giver dig ret i din klage, sender vi den videre til Ankestyrelsen.”</w:t>
      </w:r>
    </w:p>
    <w:p w14:paraId="38E3ED9F" w14:textId="77777777" w:rsidR="004F63E0" w:rsidRPr="00E166E8" w:rsidRDefault="004F63E0" w:rsidP="00E166E8">
      <w:pPr>
        <w:rPr>
          <w:lang w:val="da-DK"/>
        </w:rPr>
      </w:pPr>
    </w:p>
    <w:p w14:paraId="1B1FBF69" w14:textId="77777777" w:rsidR="004F63E0" w:rsidRPr="00961772" w:rsidRDefault="004F63E0" w:rsidP="004F63E0">
      <w:pPr>
        <w:spacing w:line="240" w:lineRule="auto"/>
        <w:rPr>
          <w:b/>
          <w:bCs/>
          <w:sz w:val="22"/>
          <w:lang w:val="da-DK"/>
        </w:rPr>
      </w:pPr>
      <w:r w:rsidRPr="00961772">
        <w:rPr>
          <w:b/>
          <w:bCs/>
          <w:color w:val="FF0000"/>
          <w:sz w:val="22"/>
          <w:lang w:val="da-DK"/>
        </w:rPr>
        <w:t>(L1)</w:t>
      </w:r>
      <w:r w:rsidRPr="00961772">
        <w:rPr>
          <w:b/>
          <w:bCs/>
          <w:sz w:val="22"/>
          <w:lang w:val="da-DK"/>
        </w:rPr>
        <w:t>”Lovgrundlag</w:t>
      </w:r>
    </w:p>
    <w:p w14:paraId="2BFEE009" w14:textId="77777777" w:rsidR="004F63E0" w:rsidRPr="00961772" w:rsidRDefault="004F63E0" w:rsidP="004F63E0">
      <w:pPr>
        <w:spacing w:line="240" w:lineRule="auto"/>
        <w:rPr>
          <w:lang w:val="da-DK"/>
        </w:rPr>
      </w:pPr>
      <w:r w:rsidRPr="00961772">
        <w:rPr>
          <w:lang w:val="da-DK"/>
        </w:rPr>
        <w:t>Afgørelsen er truffet på grundlag af:”</w:t>
      </w:r>
    </w:p>
    <w:p w14:paraId="4CA60DA9" w14:textId="3FF9350A" w:rsidR="004F63E0" w:rsidRPr="00E166E8" w:rsidRDefault="004F63E0" w:rsidP="0020626C">
      <w:r w:rsidRPr="00961772">
        <w:rPr>
          <w:i/>
          <w:color w:val="FF0000"/>
          <w:lang w:val="da-DK"/>
        </w:rPr>
        <w:t>IF Betingelse Pensionstype FOP</w:t>
      </w:r>
      <w:r w:rsidRPr="00961772">
        <w:rPr>
          <w:lang w:val="da-DK"/>
        </w:rPr>
        <w:t xml:space="preserve"> </w:t>
      </w:r>
      <w:r w:rsidRPr="00961772">
        <w:rPr>
          <w:lang w:val="da-DK"/>
        </w:rPr>
        <w:br/>
        <w:t>”Pensionsloven § 14, stk. 2,</w:t>
      </w:r>
      <w:r w:rsidR="006B30C3">
        <w:rPr>
          <w:lang w:val="da-DK"/>
        </w:rPr>
        <w:t xml:space="preserve"> </w:t>
      </w:r>
      <w:r w:rsidR="00335443" w:rsidRPr="00D1389C">
        <w:rPr>
          <w:i/>
          <w:color w:val="FF0000"/>
          <w:lang w:val="da-DK"/>
        </w:rPr>
        <w:t xml:space="preserve">If Betingelse Varmetillæg </w:t>
      </w:r>
      <w:r w:rsidR="00335443">
        <w:rPr>
          <w:i/>
          <w:color w:val="FF0000"/>
          <w:lang w:val="da-DK"/>
        </w:rPr>
        <w:t>Tilbagebetaling</w:t>
      </w:r>
      <w:r w:rsidR="00335443">
        <w:rPr>
          <w:lang w:val="da-DK"/>
        </w:rPr>
        <w:t xml:space="preserve"> ”</w:t>
      </w:r>
      <w:r w:rsidR="006B30C3">
        <w:rPr>
          <w:lang w:val="da-DK"/>
        </w:rPr>
        <w:t>og § 42,</w:t>
      </w:r>
      <w:r w:rsidR="00335443">
        <w:rPr>
          <w:lang w:val="da-DK"/>
        </w:rPr>
        <w:t>”</w:t>
      </w:r>
      <w:r w:rsidRPr="00961772">
        <w:rPr>
          <w:lang w:val="da-DK"/>
        </w:rPr>
        <w:t xml:space="preserve"> jf. </w:t>
      </w:r>
      <w:r w:rsidR="006B30C3">
        <w:rPr>
          <w:lang w:val="da-DK"/>
        </w:rPr>
        <w:t>b</w:t>
      </w:r>
      <w:r w:rsidRPr="00961772">
        <w:rPr>
          <w:lang w:val="da-DK"/>
        </w:rPr>
        <w:t xml:space="preserve">ekendtgørelse om social pension </w:t>
      </w:r>
      <w:commentRangeStart w:id="28"/>
      <w:r w:rsidRPr="00961772">
        <w:rPr>
          <w:lang w:val="da-DK"/>
        </w:rPr>
        <w:t xml:space="preserve">§ </w:t>
      </w:r>
      <w:del w:id="29" w:author="NCDMZ\extul" w:date="2023-05-08T11:08:00Z">
        <w:r w:rsidRPr="00961772" w:rsidDel="000D3151">
          <w:rPr>
            <w:lang w:val="da-DK"/>
          </w:rPr>
          <w:delText>16</w:delText>
        </w:r>
      </w:del>
      <w:ins w:id="30" w:author="NCDMZ\extul" w:date="2023-05-08T11:08:00Z">
        <w:r w:rsidR="000D3151" w:rsidRPr="00961772">
          <w:rPr>
            <w:lang w:val="da-DK"/>
          </w:rPr>
          <w:t>1</w:t>
        </w:r>
        <w:r w:rsidR="000D3151">
          <w:rPr>
            <w:lang w:val="da-DK"/>
          </w:rPr>
          <w:t>9</w:t>
        </w:r>
      </w:ins>
      <w:r w:rsidR="009B51E0">
        <w:rPr>
          <w:lang w:val="da-DK"/>
        </w:rPr>
        <w:t xml:space="preserve">, stk. 1, og § </w:t>
      </w:r>
      <w:del w:id="31" w:author="NCDMZ\extul" w:date="2023-05-08T11:07:00Z">
        <w:r w:rsidRPr="00961772" w:rsidDel="000D3151">
          <w:rPr>
            <w:lang w:val="da-DK"/>
          </w:rPr>
          <w:delText>2</w:delText>
        </w:r>
        <w:r w:rsidR="009B51E0" w:rsidDel="000D3151">
          <w:rPr>
            <w:lang w:val="da-DK"/>
          </w:rPr>
          <w:delText>3</w:delText>
        </w:r>
      </w:del>
      <w:ins w:id="32" w:author="NCDMZ\extul" w:date="2023-05-08T11:07:00Z">
        <w:r w:rsidR="000D3151" w:rsidRPr="00961772">
          <w:rPr>
            <w:lang w:val="da-DK"/>
          </w:rPr>
          <w:t>2</w:t>
        </w:r>
        <w:r w:rsidR="000D3151">
          <w:rPr>
            <w:lang w:val="da-DK"/>
          </w:rPr>
          <w:t>6</w:t>
        </w:r>
      </w:ins>
      <w:r w:rsidR="009B51E0">
        <w:rPr>
          <w:lang w:val="da-DK"/>
        </w:rPr>
        <w:t xml:space="preserve">, </w:t>
      </w:r>
      <w:commentRangeEnd w:id="28"/>
      <w:r w:rsidR="000D3151">
        <w:rPr>
          <w:rStyle w:val="Kommentarhenvisning"/>
          <w:rFonts w:asciiTheme="minorHAnsi" w:hAnsiTheme="minorHAnsi" w:cstheme="minorBidi"/>
          <w:color w:val="auto"/>
          <w:lang w:val="da-DK"/>
        </w:rPr>
        <w:commentReference w:id="28"/>
      </w:r>
      <w:r w:rsidR="009B51E0">
        <w:rPr>
          <w:lang w:val="da-DK"/>
        </w:rPr>
        <w:t>stk. 1, og stk. 3</w:t>
      </w:r>
      <w:r w:rsidRPr="00961772">
        <w:rPr>
          <w:lang w:val="da-DK"/>
        </w:rPr>
        <w:t>.”</w:t>
      </w:r>
      <w:r w:rsidRPr="00961772">
        <w:rPr>
          <w:lang w:val="da-DK"/>
        </w:rPr>
        <w:br/>
      </w:r>
      <w:r w:rsidRPr="00961772">
        <w:rPr>
          <w:i/>
          <w:color w:val="FF0000"/>
          <w:lang w:val="da-DK"/>
        </w:rPr>
        <w:t>IF Betingelse Pensionstype FØP</w:t>
      </w:r>
      <w:r w:rsidRPr="00961772">
        <w:rPr>
          <w:i/>
          <w:color w:val="FF0000"/>
          <w:lang w:val="da-DK"/>
        </w:rPr>
        <w:br/>
      </w:r>
      <w:r w:rsidRPr="00961772">
        <w:rPr>
          <w:lang w:val="da-DK"/>
        </w:rPr>
        <w:t xml:space="preserve">”Gammelførtidspensionsloven § 17, stk. 1, </w:t>
      </w:r>
      <w:r w:rsidR="00335443" w:rsidRPr="00D1389C">
        <w:rPr>
          <w:i/>
          <w:color w:val="FF0000"/>
          <w:lang w:val="da-DK"/>
        </w:rPr>
        <w:t xml:space="preserve">If Betingelse Varmetillæg </w:t>
      </w:r>
      <w:r w:rsidR="00335443">
        <w:rPr>
          <w:i/>
          <w:color w:val="FF0000"/>
          <w:lang w:val="da-DK"/>
        </w:rPr>
        <w:t>Tilbagebetaling</w:t>
      </w:r>
      <w:r w:rsidR="00335443">
        <w:rPr>
          <w:lang w:val="da-DK"/>
        </w:rPr>
        <w:t xml:space="preserve"> ”</w:t>
      </w:r>
      <w:r w:rsidR="006B30C3">
        <w:rPr>
          <w:lang w:val="da-DK"/>
        </w:rPr>
        <w:t>og § 42,</w:t>
      </w:r>
      <w:r w:rsidR="00335443">
        <w:rPr>
          <w:lang w:val="da-DK"/>
        </w:rPr>
        <w:t>”</w:t>
      </w:r>
      <w:r w:rsidR="006B30C3">
        <w:rPr>
          <w:lang w:val="da-DK"/>
        </w:rPr>
        <w:t xml:space="preserve"> </w:t>
      </w:r>
      <w:r w:rsidRPr="00961772">
        <w:rPr>
          <w:lang w:val="da-DK"/>
        </w:rPr>
        <w:t xml:space="preserve">jf. </w:t>
      </w:r>
      <w:r w:rsidR="006B30C3">
        <w:rPr>
          <w:lang w:val="da-DK"/>
        </w:rPr>
        <w:t>b</w:t>
      </w:r>
      <w:r w:rsidRPr="00961772">
        <w:rPr>
          <w:lang w:val="da-DK"/>
        </w:rPr>
        <w:t>ekendtgørelse om højeste, mellemste, forhøjet almindelig og almindelig førtidspension m.v. § 18</w:t>
      </w:r>
      <w:r w:rsidR="009B51E0">
        <w:rPr>
          <w:lang w:val="da-DK"/>
        </w:rPr>
        <w:t xml:space="preserve">, stk. 1, og § </w:t>
      </w:r>
      <w:r w:rsidRPr="00961772">
        <w:rPr>
          <w:lang w:val="da-DK"/>
        </w:rPr>
        <w:t>2</w:t>
      </w:r>
      <w:r w:rsidR="009B51E0">
        <w:rPr>
          <w:lang w:val="da-DK"/>
        </w:rPr>
        <w:t>5, stk. 1 og stk. 3</w:t>
      </w:r>
      <w:r w:rsidRPr="00961772">
        <w:rPr>
          <w:lang w:val="da-DK"/>
        </w:rPr>
        <w:t>.”</w:t>
      </w:r>
      <w:r w:rsidRPr="00961772">
        <w:rPr>
          <w:lang w:val="da-DK"/>
        </w:rPr>
        <w:br/>
      </w:r>
      <w:r w:rsidRPr="00961772">
        <w:rPr>
          <w:color w:val="FF0000"/>
          <w:lang w:val="da-DK"/>
        </w:rPr>
        <w:t>(L2)</w:t>
      </w:r>
      <w:r w:rsidRPr="00961772">
        <w:rPr>
          <w:lang w:val="da-DK"/>
        </w:rPr>
        <w:t xml:space="preserve">”Du kan finde lovgrundlaget på </w:t>
      </w:r>
      <w:r w:rsidRPr="00961772">
        <w:rPr>
          <w:rStyle w:val="Hyperlink"/>
          <w:rFonts w:cstheme="minorHAnsi"/>
          <w:lang w:val="da-DK"/>
        </w:rPr>
        <w:t>www.retsinformation.dk</w:t>
      </w:r>
      <w:r w:rsidRPr="00961772">
        <w:rPr>
          <w:rStyle w:val="Hyperlink"/>
          <w:rFonts w:cstheme="minorHAnsi"/>
          <w:color w:val="auto"/>
          <w:lang w:val="da-DK"/>
        </w:rPr>
        <w:t>.”</w:t>
      </w:r>
    </w:p>
    <w:sectPr w:rsidR="004F63E0" w:rsidRPr="00E166E8" w:rsidSect="001B4801">
      <w:headerReference w:type="default" r:id="rId15"/>
      <w:footerReference w:type="default" r:id="rId16"/>
      <w:headerReference w:type="first" r:id="rId17"/>
      <w:footerReference w:type="first" r:id="rId18"/>
      <w:pgSz w:w="11906" w:h="16838" w:code="9"/>
      <w:pgMar w:top="1739" w:right="3259" w:bottom="1418" w:left="1134" w:header="794" w:footer="624" w:gutter="0"/>
      <w:pgBorders w:offsetFrom="page">
        <w:top w:val="single" w:sz="2" w:space="0" w:color="FFFFFF" w:themeColor="background1"/>
        <w:left w:val="single" w:sz="2" w:space="0" w:color="FFFFFF" w:themeColor="background1"/>
        <w:bottom w:val="single" w:sz="2" w:space="0" w:color="FFFFFF" w:themeColor="background1"/>
        <w:right w:val="single" w:sz="2" w:space="0" w:color="FFFFFF" w:themeColor="background1"/>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CDMZ\extul" w:date="2023-01-10T08:49:00Z" w:initials="TULT">
    <w:p w14:paraId="1B580708" w14:textId="77777777" w:rsidR="002961CA" w:rsidRDefault="002961CA" w:rsidP="002961CA">
      <w:pPr>
        <w:pStyle w:val="Kommentartekst"/>
      </w:pPr>
      <w:r>
        <w:rPr>
          <w:rStyle w:val="Kommentarhenvisning"/>
        </w:rPr>
        <w:annotationRef/>
      </w:r>
      <w:r>
        <w:t>ATP-RITM0172175</w:t>
      </w:r>
    </w:p>
    <w:p w14:paraId="28DB7AFB" w14:textId="1B128670" w:rsidR="002961CA" w:rsidRDefault="002961CA" w:rsidP="002961CA">
      <w:pPr>
        <w:pStyle w:val="Kommentartekst"/>
      </w:pPr>
      <w:r>
        <w:t>Nyt link</w:t>
      </w:r>
    </w:p>
  </w:comment>
  <w:comment w:id="2" w:author="NCDMZ\exkmu" w:date="2024-12-02T10:38:00Z" w:initials="KM">
    <w:p w14:paraId="4C508925" w14:textId="77777777" w:rsidR="008200C0" w:rsidRDefault="008200C0" w:rsidP="008200C0">
      <w:pPr>
        <w:pStyle w:val="Kommentartekst"/>
      </w:pPr>
      <w:r>
        <w:rPr>
          <w:rStyle w:val="Kommentarhenvisning"/>
        </w:rPr>
        <w:annotationRef/>
      </w:r>
      <w:r>
        <w:rPr>
          <w:color w:val="2E2E2E"/>
        </w:rPr>
        <w:t xml:space="preserve">ATP-INC0426285: flettefelt erstattes med </w:t>
      </w:r>
      <w:r>
        <w:rPr>
          <w:color w:val="444444"/>
        </w:rPr>
        <w:t>af-varmetillaeg-sidste-dag-i-reguleringsperiode</w:t>
      </w:r>
      <w:r>
        <w:rPr>
          <w:color w:val="2E2E2E"/>
        </w:rPr>
        <w:t xml:space="preserve"> </w:t>
      </w:r>
    </w:p>
  </w:comment>
  <w:comment w:id="7" w:author="NCDMZ\extul" w:date="2023-01-27T11:52:00Z" w:initials="TULT">
    <w:p w14:paraId="0510E0EC" w14:textId="02712094" w:rsidR="00BB06EA" w:rsidRDefault="00BB06EA">
      <w:pPr>
        <w:pStyle w:val="Kommentartekst"/>
      </w:pPr>
      <w:r>
        <w:rPr>
          <w:rStyle w:val="Kommentarhenvisning"/>
        </w:rPr>
        <w:annotationRef/>
      </w:r>
      <w:r>
        <w:t>ATP-RITM0191049</w:t>
      </w:r>
    </w:p>
  </w:comment>
  <w:comment w:id="8" w:author="NCDMZ\exkmu" w:date="2024-12-02T10:38:00Z" w:initials="KM">
    <w:p w14:paraId="5BC57008" w14:textId="77777777" w:rsidR="008200C0" w:rsidRDefault="008200C0" w:rsidP="008200C0">
      <w:pPr>
        <w:pStyle w:val="Kommentartekst"/>
      </w:pPr>
      <w:r>
        <w:rPr>
          <w:rStyle w:val="Kommentarhenvisning"/>
        </w:rPr>
        <w:annotationRef/>
      </w:r>
      <w:r>
        <w:rPr>
          <w:color w:val="2E2E2E"/>
        </w:rPr>
        <w:t xml:space="preserve">ATP-INC0426285: flettefelt erstattes med </w:t>
      </w:r>
      <w:r>
        <w:rPr>
          <w:color w:val="444444"/>
        </w:rPr>
        <w:t>af-varmetillaeg-sidste-dag-i-reguleringsperiode</w:t>
      </w:r>
      <w:r>
        <w:rPr>
          <w:color w:val="2E2E2E"/>
        </w:rPr>
        <w:t xml:space="preserve"> </w:t>
      </w:r>
    </w:p>
  </w:comment>
  <w:comment w:id="10" w:author="NCDMZ\extul" w:date="2023-01-27T11:54:00Z" w:initials="TULT">
    <w:p w14:paraId="7FDE78A5" w14:textId="09F46420" w:rsidR="00BB06EA" w:rsidRDefault="00BB06EA">
      <w:pPr>
        <w:pStyle w:val="Kommentartekst"/>
      </w:pPr>
      <w:r>
        <w:rPr>
          <w:rStyle w:val="Kommentarhenvisning"/>
        </w:rPr>
        <w:annotationRef/>
      </w:r>
      <w:r>
        <w:t>ATP-RITM0191049</w:t>
      </w:r>
    </w:p>
  </w:comment>
  <w:comment w:id="12" w:author="NCDMZ\extul" w:date="2023-01-27T11:55:00Z" w:initials="TULT">
    <w:p w14:paraId="6807599D" w14:textId="5776349F" w:rsidR="00BB06EA" w:rsidRDefault="00BB06EA">
      <w:pPr>
        <w:pStyle w:val="Kommentartekst"/>
      </w:pPr>
      <w:r>
        <w:rPr>
          <w:rStyle w:val="Kommentarhenvisning"/>
        </w:rPr>
        <w:annotationRef/>
      </w:r>
      <w:r>
        <w:t>ATP-RITM0191049 – ’du’ er erstattet med ’man’</w:t>
      </w:r>
    </w:p>
  </w:comment>
  <w:comment w:id="13" w:author="NCDMZ\extul" w:date="2023-01-27T11:58:00Z" w:initials="TULT">
    <w:p w14:paraId="1310CDE2" w14:textId="0F827F7B" w:rsidR="0033170E" w:rsidRDefault="0033170E">
      <w:pPr>
        <w:pStyle w:val="Kommentartekst"/>
      </w:pPr>
      <w:r>
        <w:rPr>
          <w:rStyle w:val="Kommentarhenvisning"/>
        </w:rPr>
        <w:annotationRef/>
      </w:r>
      <w:r>
        <w:t>ATP-RITM0191049</w:t>
      </w:r>
    </w:p>
  </w:comment>
  <w:comment w:id="15" w:author="NCDMZ\exkmu" w:date="2024-12-02T10:38:00Z" w:initials="KM">
    <w:p w14:paraId="1CF98FFE" w14:textId="77777777" w:rsidR="008200C0" w:rsidRDefault="008200C0" w:rsidP="008200C0">
      <w:pPr>
        <w:pStyle w:val="Kommentartekst"/>
      </w:pPr>
      <w:r>
        <w:rPr>
          <w:rStyle w:val="Kommentarhenvisning"/>
        </w:rPr>
        <w:annotationRef/>
      </w:r>
      <w:r>
        <w:rPr>
          <w:color w:val="2E2E2E"/>
        </w:rPr>
        <w:t xml:space="preserve">ATP-INC0426285: flettefelt erstattes med </w:t>
      </w:r>
      <w:r>
        <w:rPr>
          <w:color w:val="444444"/>
        </w:rPr>
        <w:t>af-varmetillaeg-sidste-dag-i-reguleringsperiode</w:t>
      </w:r>
      <w:r>
        <w:rPr>
          <w:color w:val="2E2E2E"/>
        </w:rPr>
        <w:t xml:space="preserve"> </w:t>
      </w:r>
    </w:p>
  </w:comment>
  <w:comment w:id="14" w:author="NCDMZ\extul" w:date="2023-01-27T11:58:00Z" w:initials="TULT">
    <w:p w14:paraId="1C6148AF" w14:textId="13C78FEE" w:rsidR="0033170E" w:rsidRDefault="0033170E">
      <w:pPr>
        <w:pStyle w:val="Kommentartekst"/>
      </w:pPr>
      <w:r>
        <w:rPr>
          <w:rStyle w:val="Kommentarhenvisning"/>
        </w:rPr>
        <w:annotationRef/>
      </w:r>
      <w:r>
        <w:t>ATP-RITM0191049</w:t>
      </w:r>
    </w:p>
  </w:comment>
  <w:comment w:id="18" w:author="NCDMZ\exmlr" w:date="2021-05-05T15:18:00Z" w:initials="MER-M">
    <w:p w14:paraId="4841E81D" w14:textId="49C1880D" w:rsidR="00F25826" w:rsidRDefault="00F25826">
      <w:pPr>
        <w:pStyle w:val="Kommentartekst"/>
      </w:pPr>
      <w:r>
        <w:rPr>
          <w:rStyle w:val="Kommentarhenvisning"/>
        </w:rPr>
        <w:annotationRef/>
      </w:r>
      <w:r>
        <w:t>Ændring jf LS14999</w:t>
      </w:r>
    </w:p>
  </w:comment>
  <w:comment w:id="6" w:author="NCDMZ\extul" w:date="2023-01-09T11:03:00Z" w:initials="TULT">
    <w:p w14:paraId="68C7F6F4" w14:textId="77777777" w:rsidR="00D704FB" w:rsidRDefault="00D704FB">
      <w:pPr>
        <w:pStyle w:val="Kommentartekst"/>
      </w:pPr>
      <w:r>
        <w:rPr>
          <w:rStyle w:val="Kommentarhenvisning"/>
        </w:rPr>
        <w:annotationRef/>
      </w:r>
      <w:r>
        <w:t>ATP-RITM0172175</w:t>
      </w:r>
    </w:p>
    <w:p w14:paraId="5C3C0A95" w14:textId="3B91B7BA" w:rsidR="00D704FB" w:rsidRDefault="00D704FB">
      <w:pPr>
        <w:pStyle w:val="Kommentartekst"/>
      </w:pPr>
      <w:r>
        <w:t>Ny tekst</w:t>
      </w:r>
    </w:p>
  </w:comment>
  <w:comment w:id="22" w:author="NCDMZ\extul" w:date="2023-01-10T08:48:00Z" w:initials="TULT">
    <w:p w14:paraId="7DD5A2D2" w14:textId="1B43B9C0" w:rsidR="002961CA" w:rsidRPr="002961CA" w:rsidRDefault="002961CA" w:rsidP="002961CA">
      <w:pPr>
        <w:spacing w:line="240" w:lineRule="auto"/>
        <w:rPr>
          <w:b/>
          <w:lang w:val="da-DK"/>
        </w:rPr>
      </w:pPr>
      <w:r>
        <w:rPr>
          <w:rStyle w:val="Kommentarhenvisning"/>
        </w:rPr>
        <w:annotationRef/>
      </w:r>
      <w:r w:rsidRPr="0082294A">
        <w:rPr>
          <w:lang w:val="da-DK"/>
        </w:rPr>
        <w:t xml:space="preserve">Slutter </w:t>
      </w:r>
      <w:r w:rsidRPr="00D1389C">
        <w:rPr>
          <w:i/>
          <w:color w:val="FF0000"/>
          <w:lang w:val="da-DK"/>
        </w:rPr>
        <w:t xml:space="preserve">If Betingelse Varmetillæg </w:t>
      </w:r>
      <w:r>
        <w:rPr>
          <w:i/>
          <w:color w:val="FF0000"/>
          <w:lang w:val="da-DK"/>
        </w:rPr>
        <w:t>Tilbagebetaling</w:t>
      </w:r>
    </w:p>
  </w:comment>
  <w:comment w:id="25" w:author="NCDMZ\exmlr" w:date="2021-05-05T15:18:00Z" w:initials="MER-M">
    <w:p w14:paraId="1960AD64" w14:textId="7B8C1656" w:rsidR="00F25826" w:rsidRDefault="00F25826">
      <w:pPr>
        <w:pStyle w:val="Kommentartekst"/>
      </w:pPr>
      <w:r>
        <w:rPr>
          <w:rStyle w:val="Kommentarhenvisning"/>
        </w:rPr>
        <w:annotationRef/>
      </w:r>
      <w:r>
        <w:t>Skal fjernes jf. LS14999</w:t>
      </w:r>
    </w:p>
  </w:comment>
  <w:comment w:id="28" w:author="NCDMZ\extul" w:date="2023-05-08T11:08:00Z" w:initials="TULT">
    <w:p w14:paraId="04F61ACD" w14:textId="77777777" w:rsidR="000D3151" w:rsidRDefault="000D3151" w:rsidP="000D3151">
      <w:pPr>
        <w:pStyle w:val="Kommentartekst"/>
        <w:rPr>
          <w:rFonts w:ascii="Arial" w:hAnsi="Arial" w:cs="Arial"/>
          <w:color w:val="000000"/>
          <w:lang w:val="en-US"/>
        </w:rPr>
      </w:pPr>
      <w:r>
        <w:rPr>
          <w:rStyle w:val="Kommentarhenvisning"/>
        </w:rPr>
        <w:annotationRef/>
      </w:r>
      <w:r>
        <w:t>ATP-RITM0204901</w:t>
      </w:r>
    </w:p>
    <w:p w14:paraId="786B85AE" w14:textId="7D99EFDC" w:rsidR="000D3151" w:rsidRDefault="000D3151" w:rsidP="000D3151">
      <w:r>
        <w:t>Ændret paragraffer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DB7AFB" w15:done="0"/>
  <w15:commentEx w15:paraId="4C508925" w15:done="0"/>
  <w15:commentEx w15:paraId="0510E0EC" w15:done="0"/>
  <w15:commentEx w15:paraId="5BC57008" w15:done="0"/>
  <w15:commentEx w15:paraId="7FDE78A5" w15:done="0"/>
  <w15:commentEx w15:paraId="6807599D" w15:done="0"/>
  <w15:commentEx w15:paraId="1310CDE2" w15:done="0"/>
  <w15:commentEx w15:paraId="1CF98FFE" w15:done="0"/>
  <w15:commentEx w15:paraId="1C6148AF" w15:done="0"/>
  <w15:commentEx w15:paraId="4841E81D" w15:done="0"/>
  <w15:commentEx w15:paraId="5C3C0A95" w15:done="0"/>
  <w15:commentEx w15:paraId="7DD5A2D2" w15:done="0"/>
  <w15:commentEx w15:paraId="1960AD64" w15:done="0"/>
  <w15:commentEx w15:paraId="786B85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67A504" w16cex:dateUtc="2023-01-10T07:49:00Z"/>
  <w16cex:commentExtensible w16cex:durableId="2AF80CC2" w16cex:dateUtc="2024-12-02T09:38:00Z"/>
  <w16cex:commentExtensible w16cex:durableId="277E3980" w16cex:dateUtc="2023-01-27T10:52:00Z"/>
  <w16cex:commentExtensible w16cex:durableId="2AF80CCE" w16cex:dateUtc="2024-12-02T09:38:00Z"/>
  <w16cex:commentExtensible w16cex:durableId="277E39DE" w16cex:dateUtc="2023-01-27T10:54:00Z"/>
  <w16cex:commentExtensible w16cex:durableId="277E3A2A" w16cex:dateUtc="2023-01-27T10:55:00Z"/>
  <w16cex:commentExtensible w16cex:durableId="277E3AED" w16cex:dateUtc="2023-01-27T10:58:00Z"/>
  <w16cex:commentExtensible w16cex:durableId="2AF80CE1" w16cex:dateUtc="2024-12-02T09:38:00Z"/>
  <w16cex:commentExtensible w16cex:durableId="277E3AFA" w16cex:dateUtc="2023-01-27T10:58:00Z"/>
  <w16cex:commentExtensible w16cex:durableId="243D35E3" w16cex:dateUtc="2021-05-05T13:18:00Z"/>
  <w16cex:commentExtensible w16cex:durableId="2766730F" w16cex:dateUtc="2023-01-09T10:03:00Z"/>
  <w16cex:commentExtensible w16cex:durableId="2767A4D5" w16cex:dateUtc="2023-01-10T07:48:00Z"/>
  <w16cex:commentExtensible w16cex:durableId="243D35CD" w16cex:dateUtc="2021-05-05T13:18:00Z"/>
  <w16cex:commentExtensible w16cex:durableId="28035695" w16cex:dateUtc="2023-05-08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DB7AFB" w16cid:durableId="2767A504"/>
  <w16cid:commentId w16cid:paraId="4C508925" w16cid:durableId="2AF80CC2"/>
  <w16cid:commentId w16cid:paraId="0510E0EC" w16cid:durableId="277E3980"/>
  <w16cid:commentId w16cid:paraId="5BC57008" w16cid:durableId="2AF80CCE"/>
  <w16cid:commentId w16cid:paraId="7FDE78A5" w16cid:durableId="277E39DE"/>
  <w16cid:commentId w16cid:paraId="6807599D" w16cid:durableId="277E3A2A"/>
  <w16cid:commentId w16cid:paraId="1310CDE2" w16cid:durableId="277E3AED"/>
  <w16cid:commentId w16cid:paraId="1CF98FFE" w16cid:durableId="2AF80CE1"/>
  <w16cid:commentId w16cid:paraId="1C6148AF" w16cid:durableId="277E3AFA"/>
  <w16cid:commentId w16cid:paraId="4841E81D" w16cid:durableId="243D35E3"/>
  <w16cid:commentId w16cid:paraId="5C3C0A95" w16cid:durableId="2766730F"/>
  <w16cid:commentId w16cid:paraId="7DD5A2D2" w16cid:durableId="2767A4D5"/>
  <w16cid:commentId w16cid:paraId="1960AD64" w16cid:durableId="243D35CD"/>
  <w16cid:commentId w16cid:paraId="786B85AE" w16cid:durableId="280356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87539" w14:textId="77777777" w:rsidR="008059C7" w:rsidRDefault="008059C7" w:rsidP="00EB689C">
      <w:r>
        <w:separator/>
      </w:r>
    </w:p>
    <w:p w14:paraId="4855EF96" w14:textId="77777777" w:rsidR="008059C7" w:rsidRDefault="008059C7"/>
  </w:endnote>
  <w:endnote w:type="continuationSeparator" w:id="0">
    <w:p w14:paraId="440D9125" w14:textId="77777777" w:rsidR="008059C7" w:rsidRDefault="008059C7" w:rsidP="00EB689C">
      <w:r>
        <w:continuationSeparator/>
      </w:r>
    </w:p>
    <w:p w14:paraId="57861281" w14:textId="77777777" w:rsidR="008059C7" w:rsidRDefault="008059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Tabeloverskrif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8730068"/>
      <w:docPartObj>
        <w:docPartGallery w:val="Page Numbers (Bottom of Page)"/>
        <w:docPartUnique/>
      </w:docPartObj>
    </w:sdtPr>
    <w:sdtEndPr/>
    <w:sdtContent>
      <w:sdt>
        <w:sdtPr>
          <w:id w:val="253867974"/>
          <w:docPartObj>
            <w:docPartGallery w:val="Page Numbers (Top of Page)"/>
            <w:docPartUnique/>
          </w:docPartObj>
        </w:sdtPr>
        <w:sdtEndPr/>
        <w:sdtContent>
          <w:p w14:paraId="397CA39A" w14:textId="77777777" w:rsidR="001950F0" w:rsidRDefault="001950F0" w:rsidP="001950F0">
            <w:pPr>
              <w:pStyle w:val="Sidefod"/>
              <w:ind w:right="27"/>
              <w:jc w:val="right"/>
            </w:pPr>
          </w:p>
          <w:p w14:paraId="397CA39B" w14:textId="77777777" w:rsidR="001950F0" w:rsidRDefault="00F95617" w:rsidP="001950F0">
            <w:pPr>
              <w:pStyle w:val="Sidefod"/>
              <w:ind w:right="27"/>
              <w:jc w:val="right"/>
            </w:pPr>
            <w:r>
              <w:rPr>
                <w:noProof/>
                <w:lang w:val="da-DK" w:eastAsia="da-DK"/>
              </w:rPr>
              <mc:AlternateContent>
                <mc:Choice Requires="wps">
                  <w:drawing>
                    <wp:anchor distT="0" distB="0" distL="114300" distR="114300" simplePos="0" relativeHeight="251679232" behindDoc="0" locked="0" layoutInCell="1" allowOverlap="1" wp14:anchorId="397CA3A3" wp14:editId="397CA3A4">
                      <wp:simplePos x="0" y="0"/>
                      <wp:positionH relativeFrom="column">
                        <wp:posOffset>3851910</wp:posOffset>
                      </wp:positionH>
                      <wp:positionV relativeFrom="paragraph">
                        <wp:posOffset>54610</wp:posOffset>
                      </wp:positionV>
                      <wp:extent cx="2781300" cy="266700"/>
                      <wp:effectExtent l="0" t="0" r="0" b="0"/>
                      <wp:wrapNone/>
                      <wp:docPr id="10" name="Tekstfelt 10"/>
                      <wp:cNvGraphicFramePr/>
                      <a:graphic xmlns:a="http://schemas.openxmlformats.org/drawingml/2006/main">
                        <a:graphicData uri="http://schemas.microsoft.com/office/word/2010/wordprocessingShape">
                          <wps:wsp normalEastAsianFlow="1">
                            <wps:cNvSpPr txBox="1"/>
                            <wps:spPr>
                              <a:xfrm>
                                <a:off x="0" y="0"/>
                                <a:ext cx="2781300" cy="266700"/>
                              </a:xfrm>
                              <a:prstGeom prst="rect">
                                <a:avLst/>
                              </a:prstGeom>
                              <a:solidFill>
                                <a:schemeClr val="lt1"/>
                              </a:solidFill>
                              <a:ln w="6350">
                                <a:noFill/>
                              </a:ln>
                            </wps:spPr>
                            <wps:txbx>
                              <w:txbxContent>
                                <w:p w14:paraId="397CA3B3" w14:textId="13537FCD" w:rsidR="00F95617" w:rsidRDefault="00F95617" w:rsidP="00F95617">
                                  <w:pPr>
                                    <w:pStyle w:val="Sidefod"/>
                                    <w:ind w:right="27"/>
                                    <w:jc w:val="right"/>
                                  </w:pPr>
                                  <w:r>
                                    <w:rPr>
                                      <w:lang w:val="da-DK"/>
                                    </w:rPr>
                                    <w:t xml:space="preserve">Side </w:t>
                                  </w:r>
                                  <w:r>
                                    <w:rPr>
                                      <w:bCs/>
                                      <w:sz w:val="24"/>
                                      <w:szCs w:val="24"/>
                                    </w:rPr>
                                    <w:fldChar w:fldCharType="begin"/>
                                  </w:r>
                                  <w:r>
                                    <w:rPr>
                                      <w:bCs/>
                                    </w:rPr>
                                    <w:instrText>PAGE</w:instrText>
                                  </w:r>
                                  <w:r>
                                    <w:rPr>
                                      <w:bCs/>
                                      <w:sz w:val="24"/>
                                      <w:szCs w:val="24"/>
                                    </w:rPr>
                                    <w:fldChar w:fldCharType="separate"/>
                                  </w:r>
                                  <w:r w:rsidR="005B1890">
                                    <w:rPr>
                                      <w:bCs/>
                                      <w:noProof/>
                                    </w:rPr>
                                    <w:t>2</w:t>
                                  </w:r>
                                  <w:r>
                                    <w:rPr>
                                      <w:bCs/>
                                      <w:sz w:val="24"/>
                                      <w:szCs w:val="24"/>
                                    </w:rPr>
                                    <w:fldChar w:fldCharType="end"/>
                                  </w:r>
                                  <w:r>
                                    <w:rPr>
                                      <w:lang w:val="da-DK"/>
                                    </w:rPr>
                                    <w:t xml:space="preserve"> af </w:t>
                                  </w:r>
                                  <w:r>
                                    <w:rPr>
                                      <w:bCs/>
                                      <w:sz w:val="24"/>
                                      <w:szCs w:val="24"/>
                                    </w:rPr>
                                    <w:fldChar w:fldCharType="begin"/>
                                  </w:r>
                                  <w:r>
                                    <w:rPr>
                                      <w:bCs/>
                                    </w:rPr>
                                    <w:instrText>NUMPAGES</w:instrText>
                                  </w:r>
                                  <w:r>
                                    <w:rPr>
                                      <w:bCs/>
                                      <w:sz w:val="24"/>
                                      <w:szCs w:val="24"/>
                                    </w:rPr>
                                    <w:fldChar w:fldCharType="separate"/>
                                  </w:r>
                                  <w:r w:rsidR="005B1890">
                                    <w:rPr>
                                      <w:bCs/>
                                      <w:noProof/>
                                    </w:rPr>
                                    <w:t>2</w:t>
                                  </w:r>
                                  <w:r>
                                    <w:rPr>
                                      <w:bCs/>
                                      <w:sz w:val="24"/>
                                      <w:szCs w:val="24"/>
                                    </w:rPr>
                                    <w:fldChar w:fldCharType="end"/>
                                  </w:r>
                                </w:p>
                                <w:p w14:paraId="397CA3B4" w14:textId="77777777" w:rsidR="00F95617" w:rsidRDefault="00F95617" w:rsidP="00F956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7CA3A3" id="_x0000_t202" coordsize="21600,21600" o:spt="202" path="m,l,21600r21600,l21600,xe">
                      <v:stroke joinstyle="miter"/>
                      <v:path gradientshapeok="t" o:connecttype="rect"/>
                    </v:shapetype>
                    <v:shape id="Tekstfelt 10" o:spid="_x0000_s1026" type="#_x0000_t202" style="position:absolute;left:0;text-align:left;margin-left:303.3pt;margin-top:4.3pt;width:219pt;height:21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" fillcolor="white [3201]" stroked="f" strokeweight=".5pt">
                      <v:textbox style="layout-flow:horizontal-ideographic">
                        <w:txbxContent>
                          <w:p w14:paraId="397CA3B3" w14:textId="13537FCD" w:rsidR="00F95617" w:rsidRDefault="00F95617" w:rsidP="00F95617">
                            <w:pPr>
                              <w:pStyle w:val="Sidefod"/>
                              <w:ind w:right="27"/>
                              <w:jc w:val="right"/>
                            </w:pPr>
                            <w:r>
                              <w:rPr>
                                <w:lang w:val="da-DK"/>
                              </w:rPr>
                              <w:t xml:space="preserve">Side </w:t>
                            </w:r>
                            <w:r>
                              <w:rPr>
                                <w:bCs/>
                                <w:sz w:val="24"/>
                                <w:szCs w:val="24"/>
                              </w:rPr>
                              <w:fldChar w:fldCharType="begin"/>
                            </w:r>
                            <w:r>
                              <w:rPr>
                                <w:bCs/>
                              </w:rPr>
                              <w:instrText>PAGE</w:instrText>
                            </w:r>
                            <w:r>
                              <w:rPr>
                                <w:bCs/>
                                <w:sz w:val="24"/>
                                <w:szCs w:val="24"/>
                              </w:rPr>
                              <w:fldChar w:fldCharType="separate"/>
                            </w:r>
                            <w:r w:rsidR="005B1890">
                              <w:rPr>
                                <w:bCs/>
                                <w:noProof/>
                              </w:rPr>
                              <w:t>2</w:t>
                            </w:r>
                            <w:r>
                              <w:rPr>
                                <w:bCs/>
                                <w:sz w:val="24"/>
                                <w:szCs w:val="24"/>
                              </w:rPr>
                              <w:fldChar w:fldCharType="end"/>
                            </w:r>
                            <w:r>
                              <w:rPr>
                                <w:lang w:val="da-DK"/>
                              </w:rPr>
                              <w:t xml:space="preserve"> af </w:t>
                            </w:r>
                            <w:r>
                              <w:rPr>
                                <w:bCs/>
                                <w:sz w:val="24"/>
                                <w:szCs w:val="24"/>
                              </w:rPr>
                              <w:fldChar w:fldCharType="begin"/>
                            </w:r>
                            <w:r>
                              <w:rPr>
                                <w:bCs/>
                              </w:rPr>
                              <w:instrText>NUMPAGES</w:instrText>
                            </w:r>
                            <w:r>
                              <w:rPr>
                                <w:bCs/>
                                <w:sz w:val="24"/>
                                <w:szCs w:val="24"/>
                              </w:rPr>
                              <w:fldChar w:fldCharType="separate"/>
                            </w:r>
                            <w:r w:rsidR="005B1890">
                              <w:rPr>
                                <w:bCs/>
                                <w:noProof/>
                              </w:rPr>
                              <w:t>2</w:t>
                            </w:r>
                            <w:r>
                              <w:rPr>
                                <w:bCs/>
                                <w:sz w:val="24"/>
                                <w:szCs w:val="24"/>
                              </w:rPr>
                              <w:fldChar w:fldCharType="end"/>
                            </w:r>
                          </w:p>
                          <w:p w14:paraId="397CA3B4" w14:textId="77777777" w:rsidR="00F95617" w:rsidRDefault="00F95617" w:rsidP="00F95617"/>
                        </w:txbxContent>
                      </v:textbox>
                    </v:shape>
                  </w:pict>
                </mc:Fallback>
              </mc:AlternateContent>
            </w:r>
          </w:p>
        </w:sdtContent>
      </w:sdt>
    </w:sdtContent>
  </w:sdt>
  <w:p w14:paraId="397CA39C" w14:textId="77777777" w:rsidR="001C6DB5" w:rsidRPr="001950F0" w:rsidRDefault="001C6DB5" w:rsidP="001950F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CA3A0" w14:textId="77777777" w:rsidR="00FD6DC4" w:rsidRDefault="00651E7E">
    <w:pPr>
      <w:pStyle w:val="Sidefod"/>
    </w:pPr>
    <w:r>
      <w:rPr>
        <w:noProof/>
        <w:lang w:val="da-DK" w:eastAsia="da-DK"/>
      </w:rPr>
      <mc:AlternateContent>
        <mc:Choice Requires="wps">
          <w:drawing>
            <wp:anchor distT="0" distB="0" distL="114300" distR="114300" simplePos="0" relativeHeight="251683328" behindDoc="0" locked="0" layoutInCell="1" allowOverlap="1" wp14:anchorId="397CA3AF" wp14:editId="397CA3B0">
              <wp:simplePos x="0" y="0"/>
              <wp:positionH relativeFrom="column">
                <wp:posOffset>3918585</wp:posOffset>
              </wp:positionH>
              <wp:positionV relativeFrom="paragraph">
                <wp:posOffset>-53340</wp:posOffset>
              </wp:positionV>
              <wp:extent cx="2781300" cy="266700"/>
              <wp:effectExtent l="0" t="0" r="0" b="0"/>
              <wp:wrapNone/>
              <wp:docPr id="2" name="Tekstfelt 10"/>
              <wp:cNvGraphicFramePr/>
              <a:graphic xmlns:a="http://schemas.openxmlformats.org/drawingml/2006/main">
                <a:graphicData uri="http://schemas.microsoft.com/office/word/2010/wordprocessingShape">
                  <wps:wsp normalEastAsianFlow="1">
                    <wps:cNvSpPr txBox="1"/>
                    <wps:spPr>
                      <a:xfrm>
                        <a:off x="0" y="0"/>
                        <a:ext cx="2781300" cy="266700"/>
                      </a:xfrm>
                      <a:prstGeom prst="rect">
                        <a:avLst/>
                      </a:prstGeom>
                      <a:solidFill>
                        <a:schemeClr val="lt1"/>
                      </a:solidFill>
                      <a:ln w="6350">
                        <a:noFill/>
                      </a:ln>
                    </wps:spPr>
                    <wps:txbx>
                      <w:txbxContent>
                        <w:p w14:paraId="397CA3D0" w14:textId="55700ADF" w:rsidR="000066E1" w:rsidRDefault="000066E1" w:rsidP="000066E1">
                          <w:pPr>
                            <w:pStyle w:val="Sidefod"/>
                            <w:ind w:right="27"/>
                            <w:jc w:val="right"/>
                          </w:pPr>
                          <w:r>
                            <w:rPr>
                              <w:lang w:val="da-DK"/>
                            </w:rPr>
                            <w:t xml:space="preserve">Side </w:t>
                          </w:r>
                          <w:r>
                            <w:rPr>
                              <w:bCs/>
                              <w:sz w:val="24"/>
                              <w:szCs w:val="24"/>
                            </w:rPr>
                            <w:fldChar w:fldCharType="begin"/>
                          </w:r>
                          <w:r>
                            <w:rPr>
                              <w:bCs/>
                            </w:rPr>
                            <w:instrText>PAGE</w:instrText>
                          </w:r>
                          <w:r>
                            <w:rPr>
                              <w:bCs/>
                              <w:sz w:val="24"/>
                              <w:szCs w:val="24"/>
                            </w:rPr>
                            <w:fldChar w:fldCharType="separate"/>
                          </w:r>
                          <w:r w:rsidR="005B1890">
                            <w:rPr>
                              <w:bCs/>
                              <w:noProof/>
                            </w:rPr>
                            <w:t>1</w:t>
                          </w:r>
                          <w:r>
                            <w:rPr>
                              <w:bCs/>
                              <w:sz w:val="24"/>
                              <w:szCs w:val="24"/>
                            </w:rPr>
                            <w:fldChar w:fldCharType="end"/>
                          </w:r>
                          <w:r>
                            <w:rPr>
                              <w:lang w:val="da-DK"/>
                            </w:rPr>
                            <w:t xml:space="preserve"> af </w:t>
                          </w:r>
                          <w:r>
                            <w:rPr>
                              <w:bCs/>
                              <w:sz w:val="24"/>
                              <w:szCs w:val="24"/>
                            </w:rPr>
                            <w:fldChar w:fldCharType="begin"/>
                          </w:r>
                          <w:r>
                            <w:rPr>
                              <w:bCs/>
                            </w:rPr>
                            <w:instrText>NUMPAGES</w:instrText>
                          </w:r>
                          <w:r>
                            <w:rPr>
                              <w:bCs/>
                              <w:sz w:val="24"/>
                              <w:szCs w:val="24"/>
                            </w:rPr>
                            <w:fldChar w:fldCharType="separate"/>
                          </w:r>
                          <w:r w:rsidR="005B1890">
                            <w:rPr>
                              <w:bCs/>
                              <w:noProof/>
                            </w:rPr>
                            <w:t>2</w:t>
                          </w:r>
                          <w:r>
                            <w:rPr>
                              <w:bCs/>
                              <w:sz w:val="24"/>
                              <w:szCs w:val="24"/>
                            </w:rPr>
                            <w:fldChar w:fldCharType="end"/>
                          </w:r>
                        </w:p>
                        <w:p w14:paraId="397CA3D1" w14:textId="77777777" w:rsidR="000066E1" w:rsidRDefault="000066E1" w:rsidP="00006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7CA3AF" id="_x0000_t202" coordsize="21600,21600" o:spt="202" path="m,l,21600r21600,l21600,xe">
              <v:stroke joinstyle="miter"/>
              <v:path gradientshapeok="t" o:connecttype="rect"/>
            </v:shapetype>
            <v:shape id="_x0000_s1031" type="#_x0000_t202" style="position:absolute;margin-left:308.55pt;margin-top:-4.2pt;width:219pt;height:21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" fillcolor="white [3201]" stroked="f" strokeweight=".5pt">
              <v:textbox style="layout-flow:horizontal-ideographic">
                <w:txbxContent>
                  <w:p w14:paraId="397CA3D0" w14:textId="55700ADF" w:rsidR="000066E1" w:rsidRDefault="000066E1" w:rsidP="000066E1">
                    <w:pPr>
                      <w:pStyle w:val="Sidefod"/>
                      <w:ind w:right="27"/>
                      <w:jc w:val="right"/>
                    </w:pPr>
                    <w:r>
                      <w:rPr>
                        <w:lang w:val="da-DK"/>
                      </w:rPr>
                      <w:t xml:space="preserve">Side </w:t>
                    </w:r>
                    <w:r>
                      <w:rPr>
                        <w:bCs/>
                        <w:sz w:val="24"/>
                        <w:szCs w:val="24"/>
                      </w:rPr>
                      <w:fldChar w:fldCharType="begin"/>
                    </w:r>
                    <w:r>
                      <w:rPr>
                        <w:bCs/>
                      </w:rPr>
                      <w:instrText>PAGE</w:instrText>
                    </w:r>
                    <w:r>
                      <w:rPr>
                        <w:bCs/>
                        <w:sz w:val="24"/>
                        <w:szCs w:val="24"/>
                      </w:rPr>
                      <w:fldChar w:fldCharType="separate"/>
                    </w:r>
                    <w:r w:rsidR="005B1890">
                      <w:rPr>
                        <w:bCs/>
                        <w:noProof/>
                      </w:rPr>
                      <w:t>1</w:t>
                    </w:r>
                    <w:r>
                      <w:rPr>
                        <w:bCs/>
                        <w:sz w:val="24"/>
                        <w:szCs w:val="24"/>
                      </w:rPr>
                      <w:fldChar w:fldCharType="end"/>
                    </w:r>
                    <w:r>
                      <w:rPr>
                        <w:lang w:val="da-DK"/>
                      </w:rPr>
                      <w:t xml:space="preserve"> af </w:t>
                    </w:r>
                    <w:r>
                      <w:rPr>
                        <w:bCs/>
                        <w:sz w:val="24"/>
                        <w:szCs w:val="24"/>
                      </w:rPr>
                      <w:fldChar w:fldCharType="begin"/>
                    </w:r>
                    <w:r>
                      <w:rPr>
                        <w:bCs/>
                      </w:rPr>
                      <w:instrText>NUMPAGES</w:instrText>
                    </w:r>
                    <w:r>
                      <w:rPr>
                        <w:bCs/>
                        <w:sz w:val="24"/>
                        <w:szCs w:val="24"/>
                      </w:rPr>
                      <w:fldChar w:fldCharType="separate"/>
                    </w:r>
                    <w:r w:rsidR="005B1890">
                      <w:rPr>
                        <w:bCs/>
                        <w:noProof/>
                      </w:rPr>
                      <w:t>2</w:t>
                    </w:r>
                    <w:r>
                      <w:rPr>
                        <w:bCs/>
                        <w:sz w:val="24"/>
                        <w:szCs w:val="24"/>
                      </w:rPr>
                      <w:fldChar w:fldCharType="end"/>
                    </w:r>
                  </w:p>
                  <w:p w14:paraId="397CA3D1" w14:textId="77777777" w:rsidR="000066E1" w:rsidRDefault="000066E1" w:rsidP="000066E1"/>
                </w:txbxContent>
              </v:textbox>
            </v:shape>
          </w:pict>
        </mc:Fallback>
      </mc:AlternateContent>
    </w:r>
    <w:r w:rsidR="00D34677">
      <w:rPr>
        <w:rFonts w:ascii="Times New Roman" w:hAnsi="Times New Roman" w:cs="Times New Roman"/>
        <w:noProof/>
        <w:color w:val="auto"/>
        <w:sz w:val="24"/>
        <w:szCs w:val="24"/>
        <w:lang w:val="da-DK" w:eastAsia="da-DK"/>
      </w:rPr>
      <mc:AlternateContent>
        <mc:Choice Requires="wps">
          <w:drawing>
            <wp:anchor distT="0" distB="0" distL="114300" distR="114300" simplePos="0" relativeHeight="251686400" behindDoc="0" locked="0" layoutInCell="1" allowOverlap="1" wp14:anchorId="397CA3B1" wp14:editId="397CA3B2">
              <wp:simplePos x="0" y="0"/>
              <wp:positionH relativeFrom="column">
                <wp:posOffset>5909310</wp:posOffset>
              </wp:positionH>
              <wp:positionV relativeFrom="paragraph">
                <wp:posOffset>-3206115</wp:posOffset>
              </wp:positionV>
              <wp:extent cx="660400" cy="660400"/>
              <wp:effectExtent l="0" t="0" r="25400" b="25400"/>
              <wp:wrapNone/>
              <wp:docPr id="6" name="Tekstboks 6"/>
              <wp:cNvGraphicFramePr/>
              <a:graphic xmlns:a="http://schemas.openxmlformats.org/drawingml/2006/main">
                <a:graphicData uri="http://schemas.microsoft.com/office/word/2010/wordprocessingShape">
                  <wps:wsp>
                    <wps:cNvSpPr txBox="1"/>
                    <wps:spPr>
                      <a:xfrm>
                        <a:off x="0" y="0"/>
                        <a:ext cx="660400" cy="6604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7CA3D2" w14:textId="77777777" w:rsidR="00F6674E" w:rsidRDefault="00F6674E" w:rsidP="00F6674E">
                          <w:r>
                            <w:fldChar w:fldCharType="begin"/>
                          </w:r>
                          <w:r>
                            <w:instrText xml:space="preserve"> MERGEFIELD Image:DataMatrix </w:instrText>
                          </w:r>
                          <w:r>
                            <w:fldChar w:fldCharType="separate"/>
                          </w:r>
                          <w:r w:rsidR="00891C3D">
                            <w:rPr>
                              <w:noProof/>
                            </w:rPr>
                            <w:t>«Image:DataMatrix»</w:t>
                          </w:r>
                          <w:r>
                            <w:fldChar w:fldCharType="end"/>
                          </w:r>
                        </w:p>
                        <w:p w14:paraId="397CA3D3" w14:textId="77777777" w:rsidR="00D34677" w:rsidRDefault="00D346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7CA3B1" id="Tekstboks 6" o:spid="_x0000_s1032" type="#_x0000_t202" style="position:absolute;margin-left:465.3pt;margin-top:-252.45pt;width:52pt;height:52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" filled="f" strokeweight=".5pt">
              <v:textbox>
                <w:txbxContent>
                  <w:p w14:paraId="397CA3D2" w14:textId="77777777" w:rsidR="00F6674E" w:rsidRDefault="00F6674E" w:rsidP="00F6674E">
                    <w:r>
                      <w:fldChar w:fldCharType="begin"/>
                    </w:r>
                    <w:r>
                      <w:instrText xml:space="preserve"> MERGEFIELD Image:DataMatrix </w:instrText>
                    </w:r>
                    <w:r>
                      <w:fldChar w:fldCharType="separate"/>
                    </w:r>
                    <w:r w:rsidR="00891C3D">
                      <w:rPr>
                        <w:noProof/>
                      </w:rPr>
                      <w:t>«Image:DataMatrix»</w:t>
                    </w:r>
                    <w:r>
                      <w:fldChar w:fldCharType="end"/>
                    </w:r>
                  </w:p>
                  <w:p w14:paraId="397CA3D3" w14:textId="77777777" w:rsidR="00D34677" w:rsidRDefault="00D34677"/>
                </w:txbxContent>
              </v:textbox>
            </v:shape>
          </w:pict>
        </mc:Fallback>
      </mc:AlternateContent>
    </w:r>
    <w:r w:rsidR="00056BCD" w:rsidRPr="00056BCD">
      <w:rPr>
        <w:rFonts w:ascii="Times New Roman" w:hAnsi="Times New Roman" w:cs="Times New Roman"/>
        <w:color w:val="auto"/>
        <w:sz w:val="24"/>
        <w:szCs w:val="24"/>
        <w:lang w:val="da-DK" w:eastAsia="da-D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0EE28" w14:textId="77777777" w:rsidR="008059C7" w:rsidRDefault="008059C7" w:rsidP="00EB689C">
      <w:r>
        <w:separator/>
      </w:r>
    </w:p>
    <w:p w14:paraId="55CD5629" w14:textId="77777777" w:rsidR="008059C7" w:rsidRDefault="008059C7"/>
  </w:footnote>
  <w:footnote w:type="continuationSeparator" w:id="0">
    <w:p w14:paraId="675F3D17" w14:textId="77777777" w:rsidR="008059C7" w:rsidRDefault="008059C7" w:rsidP="00EB689C">
      <w:r>
        <w:continuationSeparator/>
      </w:r>
    </w:p>
    <w:p w14:paraId="4BB7908B" w14:textId="77777777" w:rsidR="008059C7" w:rsidRDefault="008059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CA399" w14:textId="77777777" w:rsidR="008726FA" w:rsidRDefault="00A10576" w:rsidP="00A10576">
    <w:pPr>
      <w:pStyle w:val="Sidehoved"/>
      <w:tabs>
        <w:tab w:val="clear" w:pos="4680"/>
        <w:tab w:val="clear" w:pos="9360"/>
        <w:tab w:val="left" w:pos="4619"/>
      </w:tabs>
      <w:ind w:left="1304"/>
    </w:pPr>
    <w:r>
      <w:tab/>
    </w:r>
    <w:r>
      <w:rPr>
        <w:noProof/>
        <w:lang w:val="da-DK" w:eastAsia="da-DK"/>
      </w:rPr>
      <w:drawing>
        <wp:anchor distT="0" distB="0" distL="114300" distR="114300" simplePos="0" relativeHeight="251653632" behindDoc="0" locked="1" layoutInCell="1" allowOverlap="1" wp14:anchorId="397CA3A1" wp14:editId="397CA3A2">
          <wp:simplePos x="0" y="0"/>
          <wp:positionH relativeFrom="rightMargin">
            <wp:posOffset>-1106805</wp:posOffset>
          </wp:positionH>
          <wp:positionV relativeFrom="page">
            <wp:posOffset>503555</wp:posOffset>
          </wp:positionV>
          <wp:extent cx="2599055" cy="215900"/>
          <wp:effectExtent l="0" t="0" r="0" b="0"/>
          <wp:wrapNone/>
          <wp:docPr id="11"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DKwor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9055" cy="2159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CA39D" w14:textId="77777777" w:rsidR="00F552C8" w:rsidRPr="004D1BDC" w:rsidRDefault="004D1BDC" w:rsidP="004D1BDC">
    <w:pPr>
      <w:pStyle w:val="Sidehoved"/>
      <w:tabs>
        <w:tab w:val="clear" w:pos="4680"/>
        <w:tab w:val="clear" w:pos="9360"/>
        <w:tab w:val="left" w:pos="4619"/>
      </w:tabs>
      <w:ind w:left="1304"/>
    </w:pPr>
    <w:r>
      <w:tab/>
    </w:r>
    <w:r>
      <w:rPr>
        <w:noProof/>
        <w:lang w:val="da-DK" w:eastAsia="da-DK"/>
      </w:rPr>
      <w:drawing>
        <wp:anchor distT="0" distB="0" distL="114300" distR="114300" simplePos="0" relativeHeight="251656704" behindDoc="0" locked="1" layoutInCell="1" allowOverlap="1" wp14:anchorId="397CA3A5" wp14:editId="397CA3A6">
          <wp:simplePos x="0" y="0"/>
          <wp:positionH relativeFrom="rightMargin">
            <wp:posOffset>-849630</wp:posOffset>
          </wp:positionH>
          <wp:positionV relativeFrom="page">
            <wp:posOffset>503555</wp:posOffset>
          </wp:positionV>
          <wp:extent cx="2599055" cy="215900"/>
          <wp:effectExtent l="0" t="0" r="0" b="0"/>
          <wp:wrapNone/>
          <wp:docPr id="12"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DKwor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9055" cy="215900"/>
                  </a:xfrm>
                  <a:prstGeom prst="rect">
                    <a:avLst/>
                  </a:prstGeom>
                </pic:spPr>
              </pic:pic>
            </a:graphicData>
          </a:graphic>
          <wp14:sizeRelH relativeFrom="page">
            <wp14:pctWidth>0</wp14:pctWidth>
          </wp14:sizeRelH>
          <wp14:sizeRelV relativeFrom="page">
            <wp14:pctHeight>0</wp14:pctHeight>
          </wp14:sizeRelV>
        </wp:anchor>
      </w:drawing>
    </w:r>
  </w:p>
  <w:p w14:paraId="397CA39E" w14:textId="77777777" w:rsidR="00F552C8" w:rsidRPr="00F036AF" w:rsidRDefault="00F552C8" w:rsidP="0018268C">
    <w:pPr>
      <w:pStyle w:val="Titel"/>
      <w:rPr>
        <w:lang w:val="da-DK"/>
      </w:rPr>
    </w:pPr>
  </w:p>
  <w:p w14:paraId="397CA39F" w14:textId="77777777" w:rsidR="00F552C8" w:rsidRDefault="002F41FF">
    <w:pPr>
      <w:pStyle w:val="Sidehoved"/>
    </w:pPr>
    <w:r w:rsidRPr="00D25CF6">
      <w:rPr>
        <w:noProof/>
        <w:lang w:val="da-DK" w:eastAsia="da-DK"/>
      </w:rPr>
      <mc:AlternateContent>
        <mc:Choice Requires="wps">
          <w:drawing>
            <wp:anchor distT="0" distB="0" distL="114300" distR="114300" simplePos="0" relativeHeight="251674112" behindDoc="0" locked="0" layoutInCell="1" allowOverlap="1" wp14:anchorId="397CA3A7" wp14:editId="397CA3A8">
              <wp:simplePos x="0" y="0"/>
              <wp:positionH relativeFrom="margin">
                <wp:posOffset>5175885</wp:posOffset>
              </wp:positionH>
              <wp:positionV relativeFrom="margin">
                <wp:posOffset>124460</wp:posOffset>
              </wp:positionV>
              <wp:extent cx="1414780" cy="1371600"/>
              <wp:effectExtent l="0" t="0" r="0" b="0"/>
              <wp:wrapNone/>
              <wp:docPr id="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1371600"/>
                      </a:xfrm>
                      <a:prstGeom prst="rect">
                        <a:avLst/>
                      </a:prstGeom>
                      <a:noFill/>
                      <a:ln w="9525">
                        <a:noFill/>
                        <a:miter lim="800000"/>
                        <a:headEnd/>
                        <a:tailEnd/>
                      </a:ln>
                    </wps:spPr>
                    <wps:txbx>
                      <w:txbxContent>
                        <w:p w14:paraId="397CA3B5" w14:textId="06A9B902" w:rsidR="00CF7F78" w:rsidRDefault="00CF7F78" w:rsidP="00CF7F78">
                          <w:pPr>
                            <w:pStyle w:val="Kolofon"/>
                          </w:pPr>
                          <w:r>
                            <w:fldChar w:fldCharType="begin"/>
                          </w:r>
                          <w:r>
                            <w:instrText xml:space="preserve"> TIME \@ "d. MMMM yyyy" </w:instrText>
                          </w:r>
                          <w:r>
                            <w:fldChar w:fldCharType="separate"/>
                          </w:r>
                          <w:ins w:id="33" w:author="Hamza Shahid Mahmood - HMO" w:date="2025-07-18T12:47:00Z" w16du:dateUtc="2025-07-18T10:47:00Z">
                            <w:r w:rsidR="00E92DCD">
                              <w:rPr>
                                <w:noProof/>
                              </w:rPr>
                              <w:t>18. juli 2025</w:t>
                            </w:r>
                          </w:ins>
                          <w:ins w:id="34" w:author="Karin Mühlhausen - KMU" w:date="2024-12-02T10:33:00Z">
                            <w:del w:id="35" w:author="Hamza Shahid Mahmood - HMO" w:date="2025-07-18T12:47:00Z" w16du:dateUtc="2025-07-18T10:47:00Z">
                              <w:r w:rsidR="008200C0" w:rsidDel="00E92DCD">
                                <w:rPr>
                                  <w:noProof/>
                                </w:rPr>
                                <w:delText>2. december 2024</w:delText>
                              </w:r>
                            </w:del>
                          </w:ins>
                          <w:ins w:id="36" w:author="Tina Ulberg Landbo - TUL" w:date="2023-05-08T11:05:00Z">
                            <w:del w:id="37" w:author="Hamza Shahid Mahmood - HMO" w:date="2025-07-18T12:47:00Z" w16du:dateUtc="2025-07-18T10:47:00Z">
                              <w:r w:rsidR="000D3151" w:rsidDel="00E92DCD">
                                <w:rPr>
                                  <w:noProof/>
                                </w:rPr>
                                <w:delText>8. maj 2023</w:delText>
                              </w:r>
                            </w:del>
                          </w:ins>
                          <w:del w:id="38" w:author="Hamza Shahid Mahmood - HMO" w:date="2025-07-18T12:47:00Z" w16du:dateUtc="2025-07-18T10:47:00Z">
                            <w:r w:rsidR="00093287" w:rsidDel="00E92DCD">
                              <w:rPr>
                                <w:noProof/>
                              </w:rPr>
                              <w:delText>3. februar 2023</w:delText>
                            </w:r>
                          </w:del>
                          <w:r>
                            <w:fldChar w:fldCharType="end"/>
                          </w:r>
                        </w:p>
                        <w:p w14:paraId="397CA3B6" w14:textId="77777777" w:rsidR="00CF7F78" w:rsidRDefault="00DC101B" w:rsidP="00CF7F78">
                          <w:pPr>
                            <w:pStyle w:val="Kolofon"/>
                          </w:pPr>
                          <w:r>
                            <w:t>CPR-</w:t>
                          </w:r>
                          <w:r w:rsidR="000E28EE">
                            <w:t xml:space="preserve">nr.: </w:t>
                          </w:r>
                          <w:r w:rsidR="000D3151">
                            <w:fldChar w:fldCharType="begin"/>
                          </w:r>
                          <w:r w:rsidR="000D3151">
                            <w:instrText xml:space="preserve"> MERGEFIELD  CPR-Modtager </w:instrText>
                          </w:r>
                          <w:r w:rsidR="000D3151">
                            <w:fldChar w:fldCharType="separate"/>
                          </w:r>
                          <w:r w:rsidR="00891C3D">
                            <w:rPr>
                              <w:noProof/>
                            </w:rPr>
                            <w:t>«CPR-Modtager»</w:t>
                          </w:r>
                          <w:r w:rsidR="000D3151">
                            <w:rPr>
                              <w:noProof/>
                            </w:rPr>
                            <w:fldChar w:fldCharType="end"/>
                          </w:r>
                        </w:p>
                        <w:p w14:paraId="397CA3B7" w14:textId="77777777" w:rsidR="00CF7F78" w:rsidRDefault="000D3151" w:rsidP="00CF7F78">
                          <w:pPr>
                            <w:pStyle w:val="Kolofon"/>
                          </w:pPr>
                          <w:r>
                            <w:fldChar w:fldCharType="begin"/>
                          </w:r>
                          <w:r>
                            <w:instrText xml:space="preserve"> MERGEFIELD DocumentId:ID-Dokument </w:instrText>
                          </w:r>
                          <w:r>
                            <w:fldChar w:fldCharType="separate"/>
                          </w:r>
                          <w:r w:rsidR="00891C3D">
                            <w:rPr>
                              <w:noProof/>
                            </w:rPr>
                            <w:t>«DocumentId:ID-Dokument»</w:t>
                          </w:r>
                          <w:r>
                            <w:rPr>
                              <w:noProof/>
                            </w:rPr>
                            <w:fldChar w:fldCharType="end"/>
                          </w:r>
                        </w:p>
                        <w:p w14:paraId="397CA3B8" w14:textId="77777777" w:rsidR="00CF7F78" w:rsidRPr="00EE63F9" w:rsidRDefault="00CF7F78" w:rsidP="00CF7F78">
                          <w:pPr>
                            <w:pStyle w:val="Kolofon"/>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7CA3A7" id="_x0000_t202" coordsize="21600,21600" o:spt="202" path="m,l,21600r21600,l21600,xe">
              <v:stroke joinstyle="miter"/>
              <v:path gradientshapeok="t" o:connecttype="rect"/>
            </v:shapetype>
            <v:shape id="Tekstfelt 2" o:spid="_x0000_s1027" type="#_x0000_t202" style="position:absolute;margin-left:407.55pt;margin-top:9.8pt;width:111.4pt;height:108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" filled="f" stroked="f">
              <v:textbox>
                <w:txbxContent>
                  <w:p w14:paraId="397CA3B5" w14:textId="06A9B902" w:rsidR="00CF7F78" w:rsidRDefault="00CF7F78" w:rsidP="00CF7F78">
                    <w:pPr>
                      <w:pStyle w:val="Kolofon"/>
                    </w:pPr>
                    <w:r>
                      <w:fldChar w:fldCharType="begin"/>
                    </w:r>
                    <w:r>
                      <w:instrText xml:space="preserve"> TIME \@ "d. MMMM yyyy" </w:instrText>
                    </w:r>
                    <w:r>
                      <w:fldChar w:fldCharType="separate"/>
                    </w:r>
                    <w:ins w:id="39" w:author="Hamza Shahid Mahmood - HMO" w:date="2025-07-18T12:47:00Z" w16du:dateUtc="2025-07-18T10:47:00Z">
                      <w:r w:rsidR="00E92DCD">
                        <w:rPr>
                          <w:noProof/>
                        </w:rPr>
                        <w:t>18. juli 2025</w:t>
                      </w:r>
                    </w:ins>
                    <w:ins w:id="40" w:author="Karin Mühlhausen - KMU" w:date="2024-12-02T10:33:00Z">
                      <w:del w:id="41" w:author="Hamza Shahid Mahmood - HMO" w:date="2025-07-18T12:47:00Z" w16du:dateUtc="2025-07-18T10:47:00Z">
                        <w:r w:rsidR="008200C0" w:rsidDel="00E92DCD">
                          <w:rPr>
                            <w:noProof/>
                          </w:rPr>
                          <w:delText>2. december 2024</w:delText>
                        </w:r>
                      </w:del>
                    </w:ins>
                    <w:ins w:id="42" w:author="Tina Ulberg Landbo - TUL" w:date="2023-05-08T11:05:00Z">
                      <w:del w:id="43" w:author="Hamza Shahid Mahmood - HMO" w:date="2025-07-18T12:47:00Z" w16du:dateUtc="2025-07-18T10:47:00Z">
                        <w:r w:rsidR="000D3151" w:rsidDel="00E92DCD">
                          <w:rPr>
                            <w:noProof/>
                          </w:rPr>
                          <w:delText>8. maj 2023</w:delText>
                        </w:r>
                      </w:del>
                    </w:ins>
                    <w:del w:id="44" w:author="Hamza Shahid Mahmood - HMO" w:date="2025-07-18T12:47:00Z" w16du:dateUtc="2025-07-18T10:47:00Z">
                      <w:r w:rsidR="00093287" w:rsidDel="00E92DCD">
                        <w:rPr>
                          <w:noProof/>
                        </w:rPr>
                        <w:delText>3. februar 2023</w:delText>
                      </w:r>
                    </w:del>
                    <w:r>
                      <w:fldChar w:fldCharType="end"/>
                    </w:r>
                  </w:p>
                  <w:p w14:paraId="397CA3B6" w14:textId="77777777" w:rsidR="00CF7F78" w:rsidRDefault="00DC101B" w:rsidP="00CF7F78">
                    <w:pPr>
                      <w:pStyle w:val="Kolofon"/>
                    </w:pPr>
                    <w:r>
                      <w:t>CPR-</w:t>
                    </w:r>
                    <w:r w:rsidR="000E28EE">
                      <w:t xml:space="preserve">nr.: </w:t>
                    </w:r>
                    <w:r w:rsidR="000D3151">
                      <w:fldChar w:fldCharType="begin"/>
                    </w:r>
                    <w:r w:rsidR="000D3151">
                      <w:instrText xml:space="preserve"> MERGEFIELD  CPR-Modtager </w:instrText>
                    </w:r>
                    <w:r w:rsidR="000D3151">
                      <w:fldChar w:fldCharType="separate"/>
                    </w:r>
                    <w:r w:rsidR="00891C3D">
                      <w:rPr>
                        <w:noProof/>
                      </w:rPr>
                      <w:t>«CPR-Modtager»</w:t>
                    </w:r>
                    <w:r w:rsidR="000D3151">
                      <w:rPr>
                        <w:noProof/>
                      </w:rPr>
                      <w:fldChar w:fldCharType="end"/>
                    </w:r>
                  </w:p>
                  <w:p w14:paraId="397CA3B7" w14:textId="77777777" w:rsidR="00CF7F78" w:rsidRDefault="000D3151" w:rsidP="00CF7F78">
                    <w:pPr>
                      <w:pStyle w:val="Kolofon"/>
                    </w:pPr>
                    <w:r>
                      <w:fldChar w:fldCharType="begin"/>
                    </w:r>
                    <w:r>
                      <w:instrText xml:space="preserve"> MERGEFIELD DocumentId:ID-Dokument </w:instrText>
                    </w:r>
                    <w:r>
                      <w:fldChar w:fldCharType="separate"/>
                    </w:r>
                    <w:r w:rsidR="00891C3D">
                      <w:rPr>
                        <w:noProof/>
                      </w:rPr>
                      <w:t>«DocumentId:ID-Dokument»</w:t>
                    </w:r>
                    <w:r>
                      <w:rPr>
                        <w:noProof/>
                      </w:rPr>
                      <w:fldChar w:fldCharType="end"/>
                    </w:r>
                  </w:p>
                  <w:p w14:paraId="397CA3B8" w14:textId="77777777" w:rsidR="00CF7F78" w:rsidRPr="00EE63F9" w:rsidRDefault="00CF7F78" w:rsidP="00CF7F78">
                    <w:pPr>
                      <w:pStyle w:val="Kolofon"/>
                    </w:pPr>
                  </w:p>
                </w:txbxContent>
              </v:textbox>
              <w10:wrap anchorx="margin" anchory="margin"/>
            </v:shape>
          </w:pict>
        </mc:Fallback>
      </mc:AlternateContent>
    </w:r>
    <w:r w:rsidR="003F4CB7" w:rsidRPr="00CC1CD7">
      <w:rPr>
        <w:noProof/>
        <w:lang w:val="da-DK" w:eastAsia="da-DK"/>
      </w:rPr>
      <mc:AlternateContent>
        <mc:Choice Requires="wps">
          <w:drawing>
            <wp:anchor distT="0" distB="0" distL="114300" distR="114300" simplePos="0" relativeHeight="251657728" behindDoc="0" locked="1" layoutInCell="1" allowOverlap="1" wp14:anchorId="397CA3A9" wp14:editId="397CA3AA">
              <wp:simplePos x="0" y="0"/>
              <wp:positionH relativeFrom="column">
                <wp:posOffset>4867275</wp:posOffset>
              </wp:positionH>
              <wp:positionV relativeFrom="paragraph">
                <wp:posOffset>2954020</wp:posOffset>
              </wp:positionV>
              <wp:extent cx="1725295" cy="2807970"/>
              <wp:effectExtent l="0" t="0" r="0"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5" cy="2807970"/>
                      </a:xfrm>
                      <a:prstGeom prst="rect">
                        <a:avLst/>
                      </a:prstGeom>
                      <a:noFill/>
                      <a:ln w="9525">
                        <a:noFill/>
                        <a:miter lim="800000"/>
                        <a:headEnd/>
                        <a:tailEnd/>
                      </a:ln>
                    </wps:spPr>
                    <wps:txbx>
                      <w:txbxContent>
                        <w:p w14:paraId="397CA3B9" w14:textId="77777777" w:rsidR="00FB5F52" w:rsidRPr="00457CE1" w:rsidRDefault="00FB5F52" w:rsidP="00FB5F52">
                          <w:pPr>
                            <w:pStyle w:val="Kolofon"/>
                          </w:pPr>
                          <w:r w:rsidRPr="00457CE1">
                            <w:t>Udbetaling Danmark</w:t>
                          </w:r>
                        </w:p>
                        <w:p w14:paraId="397CA3BA" w14:textId="77777777" w:rsidR="00FB5F52" w:rsidRPr="00457CE1" w:rsidRDefault="008770E2" w:rsidP="00FB5F52">
                          <w:pPr>
                            <w:pStyle w:val="Kolofon"/>
                          </w:pPr>
                          <w:r>
                            <w:t>Pension</w:t>
                          </w:r>
                        </w:p>
                        <w:p w14:paraId="397CA3BB" w14:textId="5D3DC62D" w:rsidR="00FB5F52" w:rsidRPr="00457CE1" w:rsidRDefault="00C97FE1" w:rsidP="00FB5F52">
                          <w:pPr>
                            <w:pStyle w:val="Kolofon"/>
                          </w:pPr>
                          <w:r>
                            <w:t>Kongens Vænge</w:t>
                          </w:r>
                          <w:r w:rsidR="00FB5F52" w:rsidRPr="00457CE1">
                            <w:t xml:space="preserve"> 8</w:t>
                          </w:r>
                        </w:p>
                        <w:p w14:paraId="397CA3BC" w14:textId="77777777" w:rsidR="00FB5F52" w:rsidRPr="00457CE1" w:rsidRDefault="00FB5F52" w:rsidP="00FB5F52">
                          <w:pPr>
                            <w:pStyle w:val="Kolofon"/>
                          </w:pPr>
                          <w:r w:rsidRPr="00457CE1">
                            <w:t>3400 Hillerød</w:t>
                          </w:r>
                        </w:p>
                        <w:p w14:paraId="397CA3BD" w14:textId="77777777" w:rsidR="00FB5F52" w:rsidRPr="00457CE1" w:rsidRDefault="00FB5F52" w:rsidP="00FB5F52">
                          <w:pPr>
                            <w:pStyle w:val="Kolofon"/>
                          </w:pPr>
                          <w:r w:rsidRPr="00457CE1">
                            <w:t>CVR-nr.: 33 23 62 39</w:t>
                          </w:r>
                        </w:p>
                        <w:p w14:paraId="397CA3BE" w14:textId="77777777" w:rsidR="00FB5F52" w:rsidRPr="00715781" w:rsidRDefault="00FB5F52" w:rsidP="00715781">
                          <w:pPr>
                            <w:pStyle w:val="Kolofon"/>
                          </w:pPr>
                        </w:p>
                        <w:p w14:paraId="397CA3BF" w14:textId="77777777" w:rsidR="00FB5F52" w:rsidRPr="00F00CFC" w:rsidRDefault="008B5AB5" w:rsidP="00715781">
                          <w:pPr>
                            <w:pStyle w:val="Kolofon"/>
                            <w:rPr>
                              <w:color w:val="0070C0"/>
                              <w:szCs w:val="16"/>
                              <w:u w:val="single"/>
                            </w:rPr>
                          </w:pPr>
                          <w:hyperlink r:id="rId2" w:history="1">
                            <w:r>
                              <w:rPr>
                                <w:rStyle w:val="Hyperlink"/>
                                <w:rFonts w:ascii="Arial" w:hAnsi="Arial"/>
                                <w:sz w:val="16"/>
                                <w:szCs w:val="16"/>
                              </w:rPr>
                              <w:t>www.borger.dk/pension</w:t>
                            </w:r>
                          </w:hyperlink>
                        </w:p>
                        <w:p w14:paraId="397CA3C0" w14:textId="77777777" w:rsidR="00FB5F52" w:rsidRPr="00715781" w:rsidRDefault="00FB5F52" w:rsidP="00715781">
                          <w:pPr>
                            <w:pStyle w:val="Kolofon"/>
                          </w:pPr>
                        </w:p>
                        <w:p w14:paraId="397CA3C1" w14:textId="77777777" w:rsidR="00FB5F52" w:rsidRPr="00457CE1" w:rsidRDefault="00FB5F52" w:rsidP="00715781">
                          <w:pPr>
                            <w:pStyle w:val="Kolofon"/>
                          </w:pPr>
                          <w:r w:rsidRPr="00715781">
                            <w:t>T</w:t>
                          </w:r>
                          <w:r w:rsidRPr="00457CE1">
                            <w:t>elefontid:</w:t>
                          </w:r>
                        </w:p>
                        <w:p w14:paraId="397CA3C2" w14:textId="77777777" w:rsidR="00FB5F52" w:rsidRPr="00457CE1" w:rsidRDefault="00FB5F52" w:rsidP="00FB5F52">
                          <w:pPr>
                            <w:pStyle w:val="Kolofon"/>
                          </w:pPr>
                          <w:r w:rsidRPr="00457CE1">
                            <w:t xml:space="preserve">Man-ons.: </w:t>
                          </w:r>
                          <w:r>
                            <w:t>08.00</w:t>
                          </w:r>
                          <w:r w:rsidRPr="00457CE1">
                            <w:t>-</w:t>
                          </w:r>
                          <w:r>
                            <w:t>16.00</w:t>
                          </w:r>
                        </w:p>
                        <w:p w14:paraId="397CA3C3" w14:textId="77777777" w:rsidR="00FB5F52" w:rsidRPr="00545F4F" w:rsidRDefault="00FB5F52" w:rsidP="00FB5F52">
                          <w:pPr>
                            <w:pStyle w:val="Kolofon"/>
                          </w:pPr>
                          <w:r w:rsidRPr="00545F4F">
                            <w:t>Tors.:</w:t>
                          </w:r>
                          <w:r>
                            <w:t>08.00</w:t>
                          </w:r>
                          <w:r w:rsidRPr="00545F4F">
                            <w:t>-</w:t>
                          </w:r>
                          <w:r>
                            <w:t>18.00</w:t>
                          </w:r>
                        </w:p>
                        <w:p w14:paraId="397CA3C4" w14:textId="77777777" w:rsidR="00FB5F52" w:rsidRPr="00457CE1" w:rsidRDefault="00FB5F52" w:rsidP="00FB5F52">
                          <w:pPr>
                            <w:pStyle w:val="Kolofon"/>
                          </w:pPr>
                          <w:r w:rsidRPr="00457CE1">
                            <w:t xml:space="preserve">Fre.: </w:t>
                          </w:r>
                          <w:r>
                            <w:t>08.00</w:t>
                          </w:r>
                          <w:r w:rsidRPr="00457CE1">
                            <w:t>-</w:t>
                          </w:r>
                          <w:r>
                            <w:t>15.00</w:t>
                          </w:r>
                        </w:p>
                        <w:p w14:paraId="397CA3C5" w14:textId="77777777" w:rsidR="00FB5F52" w:rsidRDefault="00FB5F52" w:rsidP="00FB5F52">
                          <w:pPr>
                            <w:pStyle w:val="Kolofon"/>
                          </w:pPr>
                          <w:r>
                            <w:t>Tlf.: 70 12 80 6</w:t>
                          </w:r>
                          <w:r w:rsidR="008B5AB5">
                            <w:t>1</w:t>
                          </w:r>
                        </w:p>
                        <w:p w14:paraId="397CA3C6" w14:textId="77777777" w:rsidR="00A76232" w:rsidRPr="00457CE1" w:rsidRDefault="00A76232" w:rsidP="00FB5F52">
                          <w:pPr>
                            <w:pStyle w:val="Kolofon"/>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CA3A9" id="_x0000_s1028" type="#_x0000_t202" style="position:absolute;margin-left:383.25pt;margin-top:232.6pt;width:135.85pt;height:22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" filled="f" stroked="f">
              <v:textbox>
                <w:txbxContent>
                  <w:p w14:paraId="397CA3B9" w14:textId="77777777" w:rsidR="00FB5F52" w:rsidRPr="00457CE1" w:rsidRDefault="00FB5F52" w:rsidP="00FB5F52">
                    <w:pPr>
                      <w:pStyle w:val="Kolofon"/>
                    </w:pPr>
                    <w:r w:rsidRPr="00457CE1">
                      <w:t>Udbetaling Danmark</w:t>
                    </w:r>
                  </w:p>
                  <w:p w14:paraId="397CA3BA" w14:textId="77777777" w:rsidR="00FB5F52" w:rsidRPr="00457CE1" w:rsidRDefault="008770E2" w:rsidP="00FB5F52">
                    <w:pPr>
                      <w:pStyle w:val="Kolofon"/>
                    </w:pPr>
                    <w:r>
                      <w:t>Pension</w:t>
                    </w:r>
                  </w:p>
                  <w:p w14:paraId="397CA3BB" w14:textId="5D3DC62D" w:rsidR="00FB5F52" w:rsidRPr="00457CE1" w:rsidRDefault="00C97FE1" w:rsidP="00FB5F52">
                    <w:pPr>
                      <w:pStyle w:val="Kolofon"/>
                    </w:pPr>
                    <w:r>
                      <w:t>Kongens Vænge</w:t>
                    </w:r>
                    <w:r w:rsidR="00FB5F52" w:rsidRPr="00457CE1">
                      <w:t xml:space="preserve"> 8</w:t>
                    </w:r>
                  </w:p>
                  <w:p w14:paraId="397CA3BC" w14:textId="77777777" w:rsidR="00FB5F52" w:rsidRPr="00457CE1" w:rsidRDefault="00FB5F52" w:rsidP="00FB5F52">
                    <w:pPr>
                      <w:pStyle w:val="Kolofon"/>
                    </w:pPr>
                    <w:r w:rsidRPr="00457CE1">
                      <w:t>3400 Hillerød</w:t>
                    </w:r>
                  </w:p>
                  <w:p w14:paraId="397CA3BD" w14:textId="77777777" w:rsidR="00FB5F52" w:rsidRPr="00457CE1" w:rsidRDefault="00FB5F52" w:rsidP="00FB5F52">
                    <w:pPr>
                      <w:pStyle w:val="Kolofon"/>
                    </w:pPr>
                    <w:r w:rsidRPr="00457CE1">
                      <w:t>CVR-nr.: 33 23 62 39</w:t>
                    </w:r>
                  </w:p>
                  <w:p w14:paraId="397CA3BE" w14:textId="77777777" w:rsidR="00FB5F52" w:rsidRPr="00715781" w:rsidRDefault="00FB5F52" w:rsidP="00715781">
                    <w:pPr>
                      <w:pStyle w:val="Kolofon"/>
                    </w:pPr>
                  </w:p>
                  <w:p w14:paraId="397CA3BF" w14:textId="77777777" w:rsidR="00FB5F52" w:rsidRPr="00F00CFC" w:rsidRDefault="008B5AB5" w:rsidP="00715781">
                    <w:pPr>
                      <w:pStyle w:val="Kolofon"/>
                      <w:rPr>
                        <w:color w:val="0070C0"/>
                        <w:szCs w:val="16"/>
                        <w:u w:val="single"/>
                      </w:rPr>
                    </w:pPr>
                    <w:hyperlink r:id="rId3" w:history="1">
                      <w:r>
                        <w:rPr>
                          <w:rStyle w:val="Hyperlink"/>
                          <w:rFonts w:ascii="Arial" w:hAnsi="Arial"/>
                          <w:sz w:val="16"/>
                          <w:szCs w:val="16"/>
                        </w:rPr>
                        <w:t>www.borger.dk/pension</w:t>
                      </w:r>
                    </w:hyperlink>
                  </w:p>
                  <w:p w14:paraId="397CA3C0" w14:textId="77777777" w:rsidR="00FB5F52" w:rsidRPr="00715781" w:rsidRDefault="00FB5F52" w:rsidP="00715781">
                    <w:pPr>
                      <w:pStyle w:val="Kolofon"/>
                    </w:pPr>
                  </w:p>
                  <w:p w14:paraId="397CA3C1" w14:textId="77777777" w:rsidR="00FB5F52" w:rsidRPr="00457CE1" w:rsidRDefault="00FB5F52" w:rsidP="00715781">
                    <w:pPr>
                      <w:pStyle w:val="Kolofon"/>
                    </w:pPr>
                    <w:r w:rsidRPr="00715781">
                      <w:t>T</w:t>
                    </w:r>
                    <w:r w:rsidRPr="00457CE1">
                      <w:t>elefontid:</w:t>
                    </w:r>
                  </w:p>
                  <w:p w14:paraId="397CA3C2" w14:textId="77777777" w:rsidR="00FB5F52" w:rsidRPr="00457CE1" w:rsidRDefault="00FB5F52" w:rsidP="00FB5F52">
                    <w:pPr>
                      <w:pStyle w:val="Kolofon"/>
                    </w:pPr>
                    <w:r w:rsidRPr="00457CE1">
                      <w:t xml:space="preserve">Man-ons.: </w:t>
                    </w:r>
                    <w:r>
                      <w:t>08.00</w:t>
                    </w:r>
                    <w:r w:rsidRPr="00457CE1">
                      <w:t>-</w:t>
                    </w:r>
                    <w:r>
                      <w:t>16.00</w:t>
                    </w:r>
                  </w:p>
                  <w:p w14:paraId="397CA3C3" w14:textId="77777777" w:rsidR="00FB5F52" w:rsidRPr="00545F4F" w:rsidRDefault="00FB5F52" w:rsidP="00FB5F52">
                    <w:pPr>
                      <w:pStyle w:val="Kolofon"/>
                    </w:pPr>
                    <w:r w:rsidRPr="00545F4F">
                      <w:t>Tors.:</w:t>
                    </w:r>
                    <w:r>
                      <w:t>08.00</w:t>
                    </w:r>
                    <w:r w:rsidRPr="00545F4F">
                      <w:t>-</w:t>
                    </w:r>
                    <w:r>
                      <w:t>18.00</w:t>
                    </w:r>
                  </w:p>
                  <w:p w14:paraId="397CA3C4" w14:textId="77777777" w:rsidR="00FB5F52" w:rsidRPr="00457CE1" w:rsidRDefault="00FB5F52" w:rsidP="00FB5F52">
                    <w:pPr>
                      <w:pStyle w:val="Kolofon"/>
                    </w:pPr>
                    <w:r w:rsidRPr="00457CE1">
                      <w:t xml:space="preserve">Fre.: </w:t>
                    </w:r>
                    <w:r>
                      <w:t>08.00</w:t>
                    </w:r>
                    <w:r w:rsidRPr="00457CE1">
                      <w:t>-</w:t>
                    </w:r>
                    <w:r>
                      <w:t>15.00</w:t>
                    </w:r>
                  </w:p>
                  <w:p w14:paraId="397CA3C5" w14:textId="77777777" w:rsidR="00FB5F52" w:rsidRDefault="00FB5F52" w:rsidP="00FB5F52">
                    <w:pPr>
                      <w:pStyle w:val="Kolofon"/>
                    </w:pPr>
                    <w:r>
                      <w:t>Tlf.: 70 12 80 6</w:t>
                    </w:r>
                    <w:r w:rsidR="008B5AB5">
                      <w:t>1</w:t>
                    </w:r>
                  </w:p>
                  <w:p w14:paraId="397CA3C6" w14:textId="77777777" w:rsidR="00A76232" w:rsidRPr="00457CE1" w:rsidRDefault="00A76232" w:rsidP="00FB5F52">
                    <w:pPr>
                      <w:pStyle w:val="Kolofon"/>
                    </w:pPr>
                  </w:p>
                </w:txbxContent>
              </v:textbox>
              <w10:anchorlock/>
            </v:shape>
          </w:pict>
        </mc:Fallback>
      </mc:AlternateContent>
    </w:r>
    <w:r w:rsidR="007A6AF2" w:rsidRPr="00CC1CD7">
      <w:rPr>
        <w:noProof/>
        <w:lang w:val="da-DK" w:eastAsia="da-DK"/>
      </w:rPr>
      <mc:AlternateContent>
        <mc:Choice Requires="wps">
          <w:drawing>
            <wp:anchor distT="0" distB="0" distL="114300" distR="114300" simplePos="0" relativeHeight="251662848" behindDoc="0" locked="0" layoutInCell="1" allowOverlap="1" wp14:anchorId="397CA3AB" wp14:editId="397CA3AC">
              <wp:simplePos x="0" y="0"/>
              <wp:positionH relativeFrom="column">
                <wp:posOffset>-91440</wp:posOffset>
              </wp:positionH>
              <wp:positionV relativeFrom="paragraph">
                <wp:posOffset>471170</wp:posOffset>
              </wp:positionV>
              <wp:extent cx="5057775" cy="2232000"/>
              <wp:effectExtent l="0" t="0" r="0" b="0"/>
              <wp:wrapTopAndBottom/>
              <wp:docPr id="8" name="Tekstboks 4"/>
              <wp:cNvGraphicFramePr/>
              <a:graphic xmlns:a="http://schemas.openxmlformats.org/drawingml/2006/main">
                <a:graphicData uri="http://schemas.microsoft.com/office/word/2010/wordprocessingShape">
                  <wps:wsp>
                    <wps:cNvSpPr txBox="1"/>
                    <wps:spPr>
                      <a:xfrm>
                        <a:off x="0" y="0"/>
                        <a:ext cx="5057775" cy="22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CA3C7" w14:textId="77777777" w:rsidR="004D1BDC" w:rsidRDefault="004D1BDC" w:rsidP="004D1BDC">
                          <w:pPr>
                            <w:pStyle w:val="Afsender"/>
                            <w:rPr>
                              <w:lang w:val="da-DK"/>
                            </w:rPr>
                          </w:pPr>
                          <w:r w:rsidRPr="00DC101B">
                            <w:rPr>
                              <w:sz w:val="14"/>
                              <w:lang w:val="da-DK"/>
                            </w:rPr>
                            <w:t>Afs: Kongens Vænge 8, 3400 Hillerød</w:t>
                          </w:r>
                        </w:p>
                        <w:p w14:paraId="397CA3C8" w14:textId="77777777" w:rsidR="004F0EB0" w:rsidRPr="00CC1CD7" w:rsidRDefault="004F0EB0" w:rsidP="004F0EB0">
                          <w:pPr>
                            <w:pStyle w:val="Titel"/>
                            <w:rPr>
                              <w:lang w:val="da-DK"/>
                            </w:rPr>
                          </w:pPr>
                          <w:r>
                            <w:rPr>
                              <w:lang w:val="da-DK"/>
                            </w:rPr>
                            <w:fldChar w:fldCharType="begin"/>
                          </w:r>
                          <w:r>
                            <w:rPr>
                              <w:lang w:val="da-DK"/>
                            </w:rPr>
                            <w:instrText xml:space="preserve"> MERGEFIELD</w:instrText>
                          </w:r>
                          <w:r w:rsidR="000F7844">
                            <w:rPr>
                              <w:lang w:val="da-DK"/>
                            </w:rPr>
                            <w:instrText xml:space="preserve"> Navn-Modtager</w:instrText>
                          </w:r>
                          <w:r>
                            <w:rPr>
                              <w:lang w:val="da-DK"/>
                            </w:rPr>
                            <w:instrText xml:space="preserve"> </w:instrText>
                          </w:r>
                          <w:r>
                            <w:rPr>
                              <w:lang w:val="da-DK"/>
                            </w:rPr>
                            <w:fldChar w:fldCharType="separate"/>
                          </w:r>
                          <w:r w:rsidR="00891C3D">
                            <w:rPr>
                              <w:lang w:val="da-DK"/>
                            </w:rPr>
                            <w:t>«Navn-Modtager»</w:t>
                          </w:r>
                          <w:r>
                            <w:rPr>
                              <w:lang w:val="da-DK"/>
                            </w:rPr>
                            <w:fldChar w:fldCharType="end"/>
                          </w:r>
                        </w:p>
                        <w:p w14:paraId="397CA3C9" w14:textId="77777777" w:rsidR="004D1BDC" w:rsidRPr="00CC1CD7" w:rsidRDefault="004D1BDC" w:rsidP="004D1BDC">
                          <w:pPr>
                            <w:pStyle w:val="Titel"/>
                            <w:ind w:right="47"/>
                            <w:rPr>
                              <w:lang w:val="da-DK"/>
                            </w:rPr>
                          </w:pPr>
                          <w:r w:rsidRPr="00CC1CD7">
                            <w:fldChar w:fldCharType="begin"/>
                          </w:r>
                          <w:r w:rsidRPr="00CC1CD7">
                            <w:rPr>
                              <w:lang w:val="da-DK"/>
                            </w:rPr>
                            <w:instrText xml:space="preserve"> MERGEFIELD</w:instrText>
                          </w:r>
                          <w:r w:rsidR="000F7844">
                            <w:rPr>
                              <w:lang w:val="da-DK"/>
                            </w:rPr>
                            <w:instrText xml:space="preserve"> Adresse-Modtager</w:instrText>
                          </w:r>
                          <w:r w:rsidRPr="00CC1CD7">
                            <w:rPr>
                              <w:lang w:val="da-DK"/>
                            </w:rPr>
                            <w:instrText xml:space="preserve">  </w:instrText>
                          </w:r>
                          <w:r w:rsidRPr="00CC1CD7">
                            <w:fldChar w:fldCharType="separate"/>
                          </w:r>
                          <w:r w:rsidR="00891C3D">
                            <w:rPr>
                              <w:lang w:val="da-DK"/>
                            </w:rPr>
                            <w:t>«Adresse-Modtager»</w:t>
                          </w:r>
                          <w:r w:rsidRPr="00CC1CD7">
                            <w:fldChar w:fldCharType="end"/>
                          </w:r>
                        </w:p>
                        <w:p w14:paraId="397CA3CA" w14:textId="77777777" w:rsidR="004D1BDC" w:rsidRPr="00CC1CD7" w:rsidRDefault="004D1BDC" w:rsidP="004D1BDC">
                          <w:pPr>
                            <w:pStyle w:val="Titel"/>
                            <w:rPr>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CA3AB" id="Tekstboks 4" o:spid="_x0000_s1029" type="#_x0000_t202" style="position:absolute;margin-left:-7.2pt;margin-top:37.1pt;width:398.25pt;height:17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" filled="f" stroked="f" strokeweight=".5pt">
              <v:textbox>
                <w:txbxContent>
                  <w:p w14:paraId="397CA3C7" w14:textId="77777777" w:rsidR="004D1BDC" w:rsidRDefault="004D1BDC" w:rsidP="004D1BDC">
                    <w:pPr>
                      <w:pStyle w:val="Afsender"/>
                      <w:rPr>
                        <w:lang w:val="da-DK"/>
                      </w:rPr>
                    </w:pPr>
                    <w:r w:rsidRPr="00DC101B">
                      <w:rPr>
                        <w:sz w:val="14"/>
                        <w:lang w:val="da-DK"/>
                      </w:rPr>
                      <w:t>Afs: Kongens Vænge 8, 3400 Hillerød</w:t>
                    </w:r>
                  </w:p>
                  <w:p w14:paraId="397CA3C8" w14:textId="77777777" w:rsidR="004F0EB0" w:rsidRPr="00CC1CD7" w:rsidRDefault="004F0EB0" w:rsidP="004F0EB0">
                    <w:pPr>
                      <w:pStyle w:val="Titel"/>
                      <w:rPr>
                        <w:lang w:val="da-DK"/>
                      </w:rPr>
                    </w:pPr>
                    <w:r>
                      <w:rPr>
                        <w:lang w:val="da-DK"/>
                      </w:rPr>
                      <w:fldChar w:fldCharType="begin"/>
                    </w:r>
                    <w:r>
                      <w:rPr>
                        <w:lang w:val="da-DK"/>
                      </w:rPr>
                      <w:instrText xml:space="preserve"> MERGEFIELD</w:instrText>
                    </w:r>
                    <w:r w:rsidR="000F7844">
                      <w:rPr>
                        <w:lang w:val="da-DK"/>
                      </w:rPr>
                      <w:instrText xml:space="preserve"> Navn-Modtager</w:instrText>
                    </w:r>
                    <w:r>
                      <w:rPr>
                        <w:lang w:val="da-DK"/>
                      </w:rPr>
                      <w:instrText xml:space="preserve"> </w:instrText>
                    </w:r>
                    <w:r>
                      <w:rPr>
                        <w:lang w:val="da-DK"/>
                      </w:rPr>
                      <w:fldChar w:fldCharType="separate"/>
                    </w:r>
                    <w:r w:rsidR="00891C3D">
                      <w:rPr>
                        <w:lang w:val="da-DK"/>
                      </w:rPr>
                      <w:t>«Navn-Modtager»</w:t>
                    </w:r>
                    <w:r>
                      <w:rPr>
                        <w:lang w:val="da-DK"/>
                      </w:rPr>
                      <w:fldChar w:fldCharType="end"/>
                    </w:r>
                  </w:p>
                  <w:p w14:paraId="397CA3C9" w14:textId="77777777" w:rsidR="004D1BDC" w:rsidRPr="00CC1CD7" w:rsidRDefault="004D1BDC" w:rsidP="004D1BDC">
                    <w:pPr>
                      <w:pStyle w:val="Titel"/>
                      <w:ind w:right="47"/>
                      <w:rPr>
                        <w:lang w:val="da-DK"/>
                      </w:rPr>
                    </w:pPr>
                    <w:r w:rsidRPr="00CC1CD7">
                      <w:fldChar w:fldCharType="begin"/>
                    </w:r>
                    <w:r w:rsidRPr="00CC1CD7">
                      <w:rPr>
                        <w:lang w:val="da-DK"/>
                      </w:rPr>
                      <w:instrText xml:space="preserve"> MERGEFIELD</w:instrText>
                    </w:r>
                    <w:r w:rsidR="000F7844">
                      <w:rPr>
                        <w:lang w:val="da-DK"/>
                      </w:rPr>
                      <w:instrText xml:space="preserve"> Adresse-Modtager</w:instrText>
                    </w:r>
                    <w:r w:rsidRPr="00CC1CD7">
                      <w:rPr>
                        <w:lang w:val="da-DK"/>
                      </w:rPr>
                      <w:instrText xml:space="preserve">  </w:instrText>
                    </w:r>
                    <w:r w:rsidRPr="00CC1CD7">
                      <w:fldChar w:fldCharType="separate"/>
                    </w:r>
                    <w:r w:rsidR="00891C3D">
                      <w:rPr>
                        <w:lang w:val="da-DK"/>
                      </w:rPr>
                      <w:t>«Adresse-Modtager»</w:t>
                    </w:r>
                    <w:r w:rsidRPr="00CC1CD7">
                      <w:fldChar w:fldCharType="end"/>
                    </w:r>
                  </w:p>
                  <w:p w14:paraId="397CA3CA" w14:textId="77777777" w:rsidR="004D1BDC" w:rsidRPr="00CC1CD7" w:rsidRDefault="004D1BDC" w:rsidP="004D1BDC">
                    <w:pPr>
                      <w:pStyle w:val="Titel"/>
                      <w:rPr>
                        <w:lang w:val="da-DK"/>
                      </w:rPr>
                    </w:pPr>
                  </w:p>
                </w:txbxContent>
              </v:textbox>
              <w10:wrap type="topAndBottom"/>
            </v:shape>
          </w:pict>
        </mc:Fallback>
      </mc:AlternateContent>
    </w:r>
    <w:r w:rsidR="00F552C8" w:rsidRPr="00D25CF6">
      <w:rPr>
        <w:noProof/>
        <w:lang w:val="da-DK" w:eastAsia="da-DK"/>
      </w:rPr>
      <mc:AlternateContent>
        <mc:Choice Requires="wps">
          <w:drawing>
            <wp:anchor distT="0" distB="0" distL="114300" distR="114300" simplePos="0" relativeHeight="251668992" behindDoc="0" locked="0" layoutInCell="1" allowOverlap="1" wp14:anchorId="397CA3AD" wp14:editId="397CA3AE">
              <wp:simplePos x="0" y="0"/>
              <wp:positionH relativeFrom="column">
                <wp:posOffset>5174615</wp:posOffset>
              </wp:positionH>
              <wp:positionV relativeFrom="margin">
                <wp:posOffset>-2297430</wp:posOffset>
              </wp:positionV>
              <wp:extent cx="1414780" cy="942975"/>
              <wp:effectExtent l="0" t="0" r="0"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942975"/>
                      </a:xfrm>
                      <a:prstGeom prst="rect">
                        <a:avLst/>
                      </a:prstGeom>
                      <a:noFill/>
                      <a:ln w="9525">
                        <a:noFill/>
                        <a:miter lim="800000"/>
                        <a:headEnd/>
                        <a:tailEnd/>
                      </a:ln>
                    </wps:spPr>
                    <wps:txbx>
                      <w:txbxContent>
                        <w:p w14:paraId="397CA3CB" w14:textId="5883AB6A" w:rsidR="00F552C8" w:rsidRDefault="00F552C8" w:rsidP="00A306E2">
                          <w:pPr>
                            <w:pStyle w:val="Kolofon"/>
                          </w:pPr>
                          <w:r>
                            <w:fldChar w:fldCharType="begin"/>
                          </w:r>
                          <w:r>
                            <w:instrText xml:space="preserve"> TIME \@ "d. MMMM yyyy" </w:instrText>
                          </w:r>
                          <w:r>
                            <w:fldChar w:fldCharType="separate"/>
                          </w:r>
                          <w:ins w:id="45" w:author="Hamza Shahid Mahmood - HMO" w:date="2025-07-18T12:47:00Z" w16du:dateUtc="2025-07-18T10:47:00Z">
                            <w:r w:rsidR="00E92DCD">
                              <w:rPr>
                                <w:noProof/>
                              </w:rPr>
                              <w:t>18. juli 2025</w:t>
                            </w:r>
                          </w:ins>
                          <w:ins w:id="46" w:author="Karin Mühlhausen - KMU" w:date="2024-12-02T10:33:00Z">
                            <w:del w:id="47" w:author="Hamza Shahid Mahmood - HMO" w:date="2025-07-18T12:47:00Z" w16du:dateUtc="2025-07-18T10:47:00Z">
                              <w:r w:rsidR="008200C0" w:rsidDel="00E92DCD">
                                <w:rPr>
                                  <w:noProof/>
                                </w:rPr>
                                <w:delText>2. december 2024</w:delText>
                              </w:r>
                            </w:del>
                          </w:ins>
                          <w:ins w:id="48" w:author="Tina Ulberg Landbo - TUL" w:date="2023-05-08T11:05:00Z">
                            <w:del w:id="49" w:author="Hamza Shahid Mahmood - HMO" w:date="2025-07-18T12:47:00Z" w16du:dateUtc="2025-07-18T10:47:00Z">
                              <w:r w:rsidR="000D3151" w:rsidDel="00E92DCD">
                                <w:rPr>
                                  <w:noProof/>
                                </w:rPr>
                                <w:delText>8. maj 2023</w:delText>
                              </w:r>
                            </w:del>
                          </w:ins>
                          <w:del w:id="50" w:author="Hamza Shahid Mahmood - HMO" w:date="2025-07-18T12:47:00Z" w16du:dateUtc="2025-07-18T10:47:00Z">
                            <w:r w:rsidR="00093287" w:rsidDel="00E92DCD">
                              <w:rPr>
                                <w:noProof/>
                              </w:rPr>
                              <w:delText>3. februar 2023</w:delText>
                            </w:r>
                          </w:del>
                          <w:r>
                            <w:fldChar w:fldCharType="end"/>
                          </w:r>
                        </w:p>
                        <w:p w14:paraId="397CA3CC" w14:textId="77777777" w:rsidR="00F552C8" w:rsidRDefault="00F552C8" w:rsidP="00A306E2">
                          <w:pPr>
                            <w:pStyle w:val="Kolofon"/>
                          </w:pPr>
                          <w:r>
                            <w:t>CPR-nr.: xxxxxx-xxxx</w:t>
                          </w:r>
                        </w:p>
                        <w:p w14:paraId="397CA3CD" w14:textId="77777777" w:rsidR="00F552C8" w:rsidRDefault="00F552C8" w:rsidP="00A306E2">
                          <w:pPr>
                            <w:pStyle w:val="Kolofon"/>
                          </w:pPr>
                          <w:r>
                            <w:t>DOK- xxxxxxxxxx</w:t>
                          </w:r>
                        </w:p>
                        <w:p w14:paraId="397CA3CE" w14:textId="77777777" w:rsidR="00F552C8" w:rsidRDefault="00F552C8" w:rsidP="00A306E2">
                          <w:pPr>
                            <w:pStyle w:val="Kolofon"/>
                          </w:pPr>
                        </w:p>
                        <w:p w14:paraId="397CA3CF" w14:textId="77777777" w:rsidR="00F552C8" w:rsidRPr="00EE63F9" w:rsidRDefault="00F552C8" w:rsidP="00A306E2">
                          <w:pPr>
                            <w:pStyle w:val="Kolofon"/>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CA3AD" id="_x0000_s1030" type="#_x0000_t202" style="position:absolute;margin-left:407.45pt;margin-top:-180.9pt;width:111.4pt;height:74.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" filled="f" stroked="f">
              <v:textbox>
                <w:txbxContent>
                  <w:p w14:paraId="397CA3CB" w14:textId="5883AB6A" w:rsidR="00F552C8" w:rsidRDefault="00F552C8" w:rsidP="00A306E2">
                    <w:pPr>
                      <w:pStyle w:val="Kolofon"/>
                    </w:pPr>
                    <w:r>
                      <w:fldChar w:fldCharType="begin"/>
                    </w:r>
                    <w:r>
                      <w:instrText xml:space="preserve"> TIME \@ "d. MMMM yyyy" </w:instrText>
                    </w:r>
                    <w:r>
                      <w:fldChar w:fldCharType="separate"/>
                    </w:r>
                    <w:ins w:id="51" w:author="Hamza Shahid Mahmood - HMO" w:date="2025-07-18T12:47:00Z" w16du:dateUtc="2025-07-18T10:47:00Z">
                      <w:r w:rsidR="00E92DCD">
                        <w:rPr>
                          <w:noProof/>
                        </w:rPr>
                        <w:t>18. juli 2025</w:t>
                      </w:r>
                    </w:ins>
                    <w:ins w:id="52" w:author="Karin Mühlhausen - KMU" w:date="2024-12-02T10:33:00Z">
                      <w:del w:id="53" w:author="Hamza Shahid Mahmood - HMO" w:date="2025-07-18T12:47:00Z" w16du:dateUtc="2025-07-18T10:47:00Z">
                        <w:r w:rsidR="008200C0" w:rsidDel="00E92DCD">
                          <w:rPr>
                            <w:noProof/>
                          </w:rPr>
                          <w:delText>2. december 2024</w:delText>
                        </w:r>
                      </w:del>
                    </w:ins>
                    <w:ins w:id="54" w:author="Tina Ulberg Landbo - TUL" w:date="2023-05-08T11:05:00Z">
                      <w:del w:id="55" w:author="Hamza Shahid Mahmood - HMO" w:date="2025-07-18T12:47:00Z" w16du:dateUtc="2025-07-18T10:47:00Z">
                        <w:r w:rsidR="000D3151" w:rsidDel="00E92DCD">
                          <w:rPr>
                            <w:noProof/>
                          </w:rPr>
                          <w:delText>8. maj 2023</w:delText>
                        </w:r>
                      </w:del>
                    </w:ins>
                    <w:del w:id="56" w:author="Hamza Shahid Mahmood - HMO" w:date="2025-07-18T12:47:00Z" w16du:dateUtc="2025-07-18T10:47:00Z">
                      <w:r w:rsidR="00093287" w:rsidDel="00E92DCD">
                        <w:rPr>
                          <w:noProof/>
                        </w:rPr>
                        <w:delText>3. februar 2023</w:delText>
                      </w:r>
                    </w:del>
                    <w:r>
                      <w:fldChar w:fldCharType="end"/>
                    </w:r>
                  </w:p>
                  <w:p w14:paraId="397CA3CC" w14:textId="77777777" w:rsidR="00F552C8" w:rsidRDefault="00F552C8" w:rsidP="00A306E2">
                    <w:pPr>
                      <w:pStyle w:val="Kolofon"/>
                    </w:pPr>
                    <w:r>
                      <w:t>CPR-nr.: xxxxxx-xxxx</w:t>
                    </w:r>
                  </w:p>
                  <w:p w14:paraId="397CA3CD" w14:textId="77777777" w:rsidR="00F552C8" w:rsidRDefault="00F552C8" w:rsidP="00A306E2">
                    <w:pPr>
                      <w:pStyle w:val="Kolofon"/>
                    </w:pPr>
                    <w:r>
                      <w:t>DOK- xxxxxxxxxx</w:t>
                    </w:r>
                  </w:p>
                  <w:p w14:paraId="397CA3CE" w14:textId="77777777" w:rsidR="00F552C8" w:rsidRDefault="00F552C8" w:rsidP="00A306E2">
                    <w:pPr>
                      <w:pStyle w:val="Kolofon"/>
                    </w:pPr>
                  </w:p>
                  <w:p w14:paraId="397CA3CF" w14:textId="77777777" w:rsidR="00F552C8" w:rsidRPr="00EE63F9" w:rsidRDefault="00F552C8" w:rsidP="00A306E2">
                    <w:pPr>
                      <w:pStyle w:val="Kolofon"/>
                    </w:pPr>
                  </w:p>
                </w:txbxContent>
              </v:textbox>
              <w10:wrap anchory="margin"/>
            </v:shape>
          </w:pict>
        </mc:Fallback>
      </mc:AlternateContent>
    </w:r>
    <w:r w:rsidR="00F552C8">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FFE5A6A"/>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97E24E3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4281530"/>
    <w:multiLevelType w:val="multilevel"/>
    <w:tmpl w:val="5672D70A"/>
    <w:styleLink w:val="TypografiPunkttegnSymbolsymbolVenstre063cmHngende06"/>
    <w:lvl w:ilvl="0">
      <w:start w:val="1"/>
      <w:numFmt w:val="bullet"/>
      <w:lvlText w:val=""/>
      <w:lvlJc w:val="left"/>
      <w:pPr>
        <w:ind w:left="360" w:hanging="360"/>
      </w:pPr>
      <w:rPr>
        <w:rFonts w:ascii="Symbol" w:hAnsi="Symbol"/>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D2317A"/>
    <w:multiLevelType w:val="hybridMultilevel"/>
    <w:tmpl w:val="71008ACE"/>
    <w:lvl w:ilvl="0" w:tplc="871249F4">
      <w:start w:val="1"/>
      <w:numFmt w:val="bullet"/>
      <w:pStyle w:val="Listeafsni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2496388B"/>
    <w:multiLevelType w:val="hybridMultilevel"/>
    <w:tmpl w:val="717C1B2A"/>
    <w:lvl w:ilvl="0" w:tplc="9ADC815C">
      <w:start w:val="1"/>
      <w:numFmt w:val="decimal"/>
      <w:pStyle w:val="Talopstilling"/>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520716E7"/>
    <w:multiLevelType w:val="multilevel"/>
    <w:tmpl w:val="0406001D"/>
    <w:styleLink w:val="Typografi1"/>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19C6AD7"/>
    <w:multiLevelType w:val="multilevel"/>
    <w:tmpl w:val="927ADDCE"/>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E7312F7"/>
    <w:multiLevelType w:val="multilevel"/>
    <w:tmpl w:val="65E4567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597954693">
    <w:abstractNumId w:val="1"/>
  </w:num>
  <w:num w:numId="2" w16cid:durableId="604926404">
    <w:abstractNumId w:val="2"/>
  </w:num>
  <w:num w:numId="3" w16cid:durableId="1782490">
    <w:abstractNumId w:val="3"/>
  </w:num>
  <w:num w:numId="4" w16cid:durableId="1658920087">
    <w:abstractNumId w:val="5"/>
  </w:num>
  <w:num w:numId="5" w16cid:durableId="1498223965">
    <w:abstractNumId w:val="4"/>
  </w:num>
  <w:num w:numId="6" w16cid:durableId="1506435566">
    <w:abstractNumId w:val="0"/>
  </w:num>
  <w:num w:numId="7" w16cid:durableId="1069380036">
    <w:abstractNumId w:val="7"/>
  </w:num>
  <w:num w:numId="8" w16cid:durableId="329799172">
    <w:abstractNumId w:val="6"/>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CDMZ\extul">
    <w15:presenceInfo w15:providerId="None" w15:userId="NCDMZ\extul"/>
  </w15:person>
  <w15:person w15:author="NCDMZ\exkmu">
    <w15:presenceInfo w15:providerId="None" w15:userId="NCDMZ\exkmu"/>
  </w15:person>
  <w15:person w15:author="NCDMZ\exmlr">
    <w15:presenceInfo w15:providerId="None" w15:userId="NCDMZ\exmlr"/>
  </w15:person>
  <w15:person w15:author="Hamza Shahid Mahmood - HMO">
    <w15:presenceInfo w15:providerId="AD" w15:userId="S::HMO@ATP.DK::75aeee6e-cfd2-4149-b9ec-884c32ef2171"/>
  </w15:person>
  <w15:person w15:author="Karin Mühlhausen - KMU">
    <w15:presenceInfo w15:providerId="AD" w15:userId="S::KMU@ATP.DK::75c27ed4-c4e6-40a2-b524-5a324179fc8a"/>
  </w15:person>
  <w15:person w15:author="Tina Ulberg Landbo - TUL">
    <w15:presenceInfo w15:providerId="AD" w15:userId="S::TUL@ATP.DK::6493942a-d3c1-44ce-ace4-cb72a0405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efaultTabStop w:val="1304"/>
  <w:hyphenationZone w:val="425"/>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3D"/>
    <w:rsid w:val="00006054"/>
    <w:rsid w:val="000066E1"/>
    <w:rsid w:val="00007D95"/>
    <w:rsid w:val="000103BE"/>
    <w:rsid w:val="00013A0E"/>
    <w:rsid w:val="00013D8C"/>
    <w:rsid w:val="00020DA6"/>
    <w:rsid w:val="00021EC4"/>
    <w:rsid w:val="0002609D"/>
    <w:rsid w:val="0003199A"/>
    <w:rsid w:val="0003360B"/>
    <w:rsid w:val="0003777C"/>
    <w:rsid w:val="00037BB8"/>
    <w:rsid w:val="0004204E"/>
    <w:rsid w:val="000432B5"/>
    <w:rsid w:val="00054A9D"/>
    <w:rsid w:val="00056BCD"/>
    <w:rsid w:val="000619C4"/>
    <w:rsid w:val="0006418A"/>
    <w:rsid w:val="0007122D"/>
    <w:rsid w:val="00072F50"/>
    <w:rsid w:val="0007589F"/>
    <w:rsid w:val="00077B78"/>
    <w:rsid w:val="00087078"/>
    <w:rsid w:val="00093287"/>
    <w:rsid w:val="000B0BB5"/>
    <w:rsid w:val="000B1626"/>
    <w:rsid w:val="000B298D"/>
    <w:rsid w:val="000C65AC"/>
    <w:rsid w:val="000C6AB9"/>
    <w:rsid w:val="000D3151"/>
    <w:rsid w:val="000D527B"/>
    <w:rsid w:val="000E28EE"/>
    <w:rsid w:val="000E6CBD"/>
    <w:rsid w:val="000E7EFB"/>
    <w:rsid w:val="000F0881"/>
    <w:rsid w:val="000F1973"/>
    <w:rsid w:val="000F4788"/>
    <w:rsid w:val="000F7320"/>
    <w:rsid w:val="000F7844"/>
    <w:rsid w:val="00100070"/>
    <w:rsid w:val="00100C0E"/>
    <w:rsid w:val="00101164"/>
    <w:rsid w:val="00102D59"/>
    <w:rsid w:val="00104981"/>
    <w:rsid w:val="00104C7E"/>
    <w:rsid w:val="001064A2"/>
    <w:rsid w:val="00111D69"/>
    <w:rsid w:val="00115763"/>
    <w:rsid w:val="00116C65"/>
    <w:rsid w:val="00122867"/>
    <w:rsid w:val="00125E7C"/>
    <w:rsid w:val="00126E7D"/>
    <w:rsid w:val="00133546"/>
    <w:rsid w:val="001341B9"/>
    <w:rsid w:val="001371DE"/>
    <w:rsid w:val="0016008C"/>
    <w:rsid w:val="00161E79"/>
    <w:rsid w:val="001637E7"/>
    <w:rsid w:val="00176784"/>
    <w:rsid w:val="0018268C"/>
    <w:rsid w:val="00186789"/>
    <w:rsid w:val="001920EC"/>
    <w:rsid w:val="001950F0"/>
    <w:rsid w:val="001A79B3"/>
    <w:rsid w:val="001B0B01"/>
    <w:rsid w:val="001B18B8"/>
    <w:rsid w:val="001B4801"/>
    <w:rsid w:val="001B6187"/>
    <w:rsid w:val="001C6DB5"/>
    <w:rsid w:val="001D3EFB"/>
    <w:rsid w:val="001D62C3"/>
    <w:rsid w:val="001E026F"/>
    <w:rsid w:val="001F6671"/>
    <w:rsid w:val="00200083"/>
    <w:rsid w:val="002016E5"/>
    <w:rsid w:val="0020626C"/>
    <w:rsid w:val="0020750C"/>
    <w:rsid w:val="0022027D"/>
    <w:rsid w:val="002207BD"/>
    <w:rsid w:val="00220F92"/>
    <w:rsid w:val="00222055"/>
    <w:rsid w:val="00222754"/>
    <w:rsid w:val="002258D2"/>
    <w:rsid w:val="00227D00"/>
    <w:rsid w:val="0024636B"/>
    <w:rsid w:val="002605D3"/>
    <w:rsid w:val="00273F1F"/>
    <w:rsid w:val="00275F0F"/>
    <w:rsid w:val="00277F1E"/>
    <w:rsid w:val="002814A0"/>
    <w:rsid w:val="002931C3"/>
    <w:rsid w:val="002961CA"/>
    <w:rsid w:val="002A2576"/>
    <w:rsid w:val="002B7852"/>
    <w:rsid w:val="002C3624"/>
    <w:rsid w:val="002C6DC3"/>
    <w:rsid w:val="002D671C"/>
    <w:rsid w:val="002E0CEE"/>
    <w:rsid w:val="002E166C"/>
    <w:rsid w:val="002E3A9A"/>
    <w:rsid w:val="002F17D5"/>
    <w:rsid w:val="002F41FF"/>
    <w:rsid w:val="002F4C38"/>
    <w:rsid w:val="0032293C"/>
    <w:rsid w:val="0033170E"/>
    <w:rsid w:val="00334F83"/>
    <w:rsid w:val="00335443"/>
    <w:rsid w:val="003375F1"/>
    <w:rsid w:val="00353456"/>
    <w:rsid w:val="00354AF6"/>
    <w:rsid w:val="0035767D"/>
    <w:rsid w:val="00367310"/>
    <w:rsid w:val="00376CDB"/>
    <w:rsid w:val="00383DC0"/>
    <w:rsid w:val="00386801"/>
    <w:rsid w:val="00387AD1"/>
    <w:rsid w:val="00393AAF"/>
    <w:rsid w:val="00394478"/>
    <w:rsid w:val="003A2E0A"/>
    <w:rsid w:val="003A2EBF"/>
    <w:rsid w:val="003A47F2"/>
    <w:rsid w:val="003A57F8"/>
    <w:rsid w:val="003A6054"/>
    <w:rsid w:val="003A6A59"/>
    <w:rsid w:val="003B1DFF"/>
    <w:rsid w:val="003C05A6"/>
    <w:rsid w:val="003C426D"/>
    <w:rsid w:val="003D4B9F"/>
    <w:rsid w:val="003E1966"/>
    <w:rsid w:val="003E30D2"/>
    <w:rsid w:val="003F1A9C"/>
    <w:rsid w:val="003F407C"/>
    <w:rsid w:val="003F4CB7"/>
    <w:rsid w:val="004025A0"/>
    <w:rsid w:val="00404562"/>
    <w:rsid w:val="0040605E"/>
    <w:rsid w:val="00412AEF"/>
    <w:rsid w:val="00415E65"/>
    <w:rsid w:val="00426FAC"/>
    <w:rsid w:val="00427FCD"/>
    <w:rsid w:val="00440643"/>
    <w:rsid w:val="00444A67"/>
    <w:rsid w:val="004455FC"/>
    <w:rsid w:val="0044790D"/>
    <w:rsid w:val="00450E7B"/>
    <w:rsid w:val="00454039"/>
    <w:rsid w:val="00457363"/>
    <w:rsid w:val="00457CE1"/>
    <w:rsid w:val="004711B3"/>
    <w:rsid w:val="0047134E"/>
    <w:rsid w:val="00475C15"/>
    <w:rsid w:val="0048446D"/>
    <w:rsid w:val="00486DBC"/>
    <w:rsid w:val="004930B4"/>
    <w:rsid w:val="004A7BEE"/>
    <w:rsid w:val="004B51F7"/>
    <w:rsid w:val="004B79D1"/>
    <w:rsid w:val="004B7BFF"/>
    <w:rsid w:val="004C4C84"/>
    <w:rsid w:val="004D1BDC"/>
    <w:rsid w:val="004D1C55"/>
    <w:rsid w:val="004F0EB0"/>
    <w:rsid w:val="004F63E0"/>
    <w:rsid w:val="004F7D0C"/>
    <w:rsid w:val="005103E2"/>
    <w:rsid w:val="005144B4"/>
    <w:rsid w:val="005151F6"/>
    <w:rsid w:val="00520CFD"/>
    <w:rsid w:val="00527430"/>
    <w:rsid w:val="00540A82"/>
    <w:rsid w:val="00545F4F"/>
    <w:rsid w:val="00547346"/>
    <w:rsid w:val="00551AFF"/>
    <w:rsid w:val="00557802"/>
    <w:rsid w:val="0057541E"/>
    <w:rsid w:val="0057547F"/>
    <w:rsid w:val="00575F8C"/>
    <w:rsid w:val="00580D36"/>
    <w:rsid w:val="005838C5"/>
    <w:rsid w:val="00587B08"/>
    <w:rsid w:val="005911C1"/>
    <w:rsid w:val="00594145"/>
    <w:rsid w:val="00597269"/>
    <w:rsid w:val="00597289"/>
    <w:rsid w:val="005A025A"/>
    <w:rsid w:val="005A435C"/>
    <w:rsid w:val="005A686B"/>
    <w:rsid w:val="005B1890"/>
    <w:rsid w:val="005B6D14"/>
    <w:rsid w:val="005C17B4"/>
    <w:rsid w:val="005C5254"/>
    <w:rsid w:val="005C729E"/>
    <w:rsid w:val="005C7B08"/>
    <w:rsid w:val="005E3348"/>
    <w:rsid w:val="005E66D3"/>
    <w:rsid w:val="005F103D"/>
    <w:rsid w:val="005F7424"/>
    <w:rsid w:val="00600DD0"/>
    <w:rsid w:val="0060639B"/>
    <w:rsid w:val="0060728E"/>
    <w:rsid w:val="00610BD0"/>
    <w:rsid w:val="0061101E"/>
    <w:rsid w:val="00625847"/>
    <w:rsid w:val="00625E45"/>
    <w:rsid w:val="00630886"/>
    <w:rsid w:val="006324DC"/>
    <w:rsid w:val="006418EF"/>
    <w:rsid w:val="00643A86"/>
    <w:rsid w:val="0065001D"/>
    <w:rsid w:val="00651E7E"/>
    <w:rsid w:val="006613E1"/>
    <w:rsid w:val="006624F8"/>
    <w:rsid w:val="006638A7"/>
    <w:rsid w:val="00664A7D"/>
    <w:rsid w:val="00671CA1"/>
    <w:rsid w:val="00673606"/>
    <w:rsid w:val="006810CA"/>
    <w:rsid w:val="00690E20"/>
    <w:rsid w:val="00695831"/>
    <w:rsid w:val="00697308"/>
    <w:rsid w:val="006A07FD"/>
    <w:rsid w:val="006B30C3"/>
    <w:rsid w:val="006C48B1"/>
    <w:rsid w:val="006D1BFF"/>
    <w:rsid w:val="006D3AD9"/>
    <w:rsid w:val="006E5FB1"/>
    <w:rsid w:val="006F179C"/>
    <w:rsid w:val="006F4D5A"/>
    <w:rsid w:val="006F6CB3"/>
    <w:rsid w:val="00702C31"/>
    <w:rsid w:val="00703AB0"/>
    <w:rsid w:val="00707649"/>
    <w:rsid w:val="0071416B"/>
    <w:rsid w:val="00714ECD"/>
    <w:rsid w:val="00715781"/>
    <w:rsid w:val="007211CB"/>
    <w:rsid w:val="007250E6"/>
    <w:rsid w:val="0073033E"/>
    <w:rsid w:val="0073385E"/>
    <w:rsid w:val="007369A2"/>
    <w:rsid w:val="0073793E"/>
    <w:rsid w:val="00746471"/>
    <w:rsid w:val="00750363"/>
    <w:rsid w:val="007541D7"/>
    <w:rsid w:val="0076276D"/>
    <w:rsid w:val="007659F3"/>
    <w:rsid w:val="0077379F"/>
    <w:rsid w:val="00781E80"/>
    <w:rsid w:val="00786A6A"/>
    <w:rsid w:val="007A1690"/>
    <w:rsid w:val="007A1AA6"/>
    <w:rsid w:val="007A2171"/>
    <w:rsid w:val="007A3B22"/>
    <w:rsid w:val="007A3D77"/>
    <w:rsid w:val="007A6AF2"/>
    <w:rsid w:val="007B1D59"/>
    <w:rsid w:val="007B697B"/>
    <w:rsid w:val="007C3CB3"/>
    <w:rsid w:val="007D0379"/>
    <w:rsid w:val="007D0EEC"/>
    <w:rsid w:val="007D1D78"/>
    <w:rsid w:val="007D2A06"/>
    <w:rsid w:val="007D4D25"/>
    <w:rsid w:val="007D4FF4"/>
    <w:rsid w:val="007D6713"/>
    <w:rsid w:val="007E2778"/>
    <w:rsid w:val="007F10AF"/>
    <w:rsid w:val="007F2E6B"/>
    <w:rsid w:val="007F4DFE"/>
    <w:rsid w:val="008059C7"/>
    <w:rsid w:val="0080666D"/>
    <w:rsid w:val="0081125A"/>
    <w:rsid w:val="00813049"/>
    <w:rsid w:val="0081756F"/>
    <w:rsid w:val="008200C0"/>
    <w:rsid w:val="0082294A"/>
    <w:rsid w:val="0082378B"/>
    <w:rsid w:val="00825FCD"/>
    <w:rsid w:val="00830513"/>
    <w:rsid w:val="00835C19"/>
    <w:rsid w:val="00836BDD"/>
    <w:rsid w:val="00841017"/>
    <w:rsid w:val="00843924"/>
    <w:rsid w:val="00850CF9"/>
    <w:rsid w:val="00856DA0"/>
    <w:rsid w:val="00857755"/>
    <w:rsid w:val="00861409"/>
    <w:rsid w:val="00864115"/>
    <w:rsid w:val="008726FA"/>
    <w:rsid w:val="008770E2"/>
    <w:rsid w:val="00885E30"/>
    <w:rsid w:val="00887772"/>
    <w:rsid w:val="00891C3D"/>
    <w:rsid w:val="00894A5B"/>
    <w:rsid w:val="008960EA"/>
    <w:rsid w:val="008A47DC"/>
    <w:rsid w:val="008A5760"/>
    <w:rsid w:val="008B2AF5"/>
    <w:rsid w:val="008B4FE8"/>
    <w:rsid w:val="008B5AB5"/>
    <w:rsid w:val="008C27BB"/>
    <w:rsid w:val="008C6E2E"/>
    <w:rsid w:val="008E10D3"/>
    <w:rsid w:val="008E2971"/>
    <w:rsid w:val="008E2DF2"/>
    <w:rsid w:val="008E67CB"/>
    <w:rsid w:val="008E6AF8"/>
    <w:rsid w:val="008F0F84"/>
    <w:rsid w:val="008F71F0"/>
    <w:rsid w:val="00902F55"/>
    <w:rsid w:val="00916371"/>
    <w:rsid w:val="009311AF"/>
    <w:rsid w:val="00931BC0"/>
    <w:rsid w:val="00950F59"/>
    <w:rsid w:val="00963EDD"/>
    <w:rsid w:val="009647D7"/>
    <w:rsid w:val="00966D39"/>
    <w:rsid w:val="00970037"/>
    <w:rsid w:val="00971336"/>
    <w:rsid w:val="00972550"/>
    <w:rsid w:val="00972AD5"/>
    <w:rsid w:val="00973A21"/>
    <w:rsid w:val="00990684"/>
    <w:rsid w:val="009958D7"/>
    <w:rsid w:val="009A2902"/>
    <w:rsid w:val="009A2B79"/>
    <w:rsid w:val="009A32AA"/>
    <w:rsid w:val="009A3EA3"/>
    <w:rsid w:val="009B3AEA"/>
    <w:rsid w:val="009B49CB"/>
    <w:rsid w:val="009B51E0"/>
    <w:rsid w:val="009C2077"/>
    <w:rsid w:val="009C23AA"/>
    <w:rsid w:val="009C32EC"/>
    <w:rsid w:val="009D0803"/>
    <w:rsid w:val="009D2C35"/>
    <w:rsid w:val="009E461C"/>
    <w:rsid w:val="00A0160B"/>
    <w:rsid w:val="00A10576"/>
    <w:rsid w:val="00A124BB"/>
    <w:rsid w:val="00A306E2"/>
    <w:rsid w:val="00A31541"/>
    <w:rsid w:val="00A34726"/>
    <w:rsid w:val="00A426A3"/>
    <w:rsid w:val="00A537DB"/>
    <w:rsid w:val="00A60D40"/>
    <w:rsid w:val="00A6449A"/>
    <w:rsid w:val="00A66625"/>
    <w:rsid w:val="00A73EAB"/>
    <w:rsid w:val="00A76232"/>
    <w:rsid w:val="00A808FC"/>
    <w:rsid w:val="00A8095A"/>
    <w:rsid w:val="00A861C9"/>
    <w:rsid w:val="00A87B97"/>
    <w:rsid w:val="00A92D5A"/>
    <w:rsid w:val="00AA0652"/>
    <w:rsid w:val="00AA12A7"/>
    <w:rsid w:val="00AA40A3"/>
    <w:rsid w:val="00AA6589"/>
    <w:rsid w:val="00AA6642"/>
    <w:rsid w:val="00AA7C41"/>
    <w:rsid w:val="00AC2375"/>
    <w:rsid w:val="00AC516B"/>
    <w:rsid w:val="00AD0E87"/>
    <w:rsid w:val="00AD1F67"/>
    <w:rsid w:val="00AD6ACF"/>
    <w:rsid w:val="00AD71A1"/>
    <w:rsid w:val="00AE339B"/>
    <w:rsid w:val="00AF14E2"/>
    <w:rsid w:val="00AF4995"/>
    <w:rsid w:val="00AF5858"/>
    <w:rsid w:val="00AF74D8"/>
    <w:rsid w:val="00B04FB5"/>
    <w:rsid w:val="00B06209"/>
    <w:rsid w:val="00B147D5"/>
    <w:rsid w:val="00B15196"/>
    <w:rsid w:val="00B16F7D"/>
    <w:rsid w:val="00B403F2"/>
    <w:rsid w:val="00B42846"/>
    <w:rsid w:val="00B45346"/>
    <w:rsid w:val="00B6489D"/>
    <w:rsid w:val="00B75591"/>
    <w:rsid w:val="00B80170"/>
    <w:rsid w:val="00B81539"/>
    <w:rsid w:val="00B83A86"/>
    <w:rsid w:val="00B93944"/>
    <w:rsid w:val="00BA29AC"/>
    <w:rsid w:val="00BB06EA"/>
    <w:rsid w:val="00BB5538"/>
    <w:rsid w:val="00BB65E4"/>
    <w:rsid w:val="00BC1FCA"/>
    <w:rsid w:val="00BC209C"/>
    <w:rsid w:val="00BC5BB9"/>
    <w:rsid w:val="00BE3046"/>
    <w:rsid w:val="00BE6EAB"/>
    <w:rsid w:val="00BE78DF"/>
    <w:rsid w:val="00BF3EB6"/>
    <w:rsid w:val="00BF72E1"/>
    <w:rsid w:val="00C05FC4"/>
    <w:rsid w:val="00C11FB2"/>
    <w:rsid w:val="00C13CCD"/>
    <w:rsid w:val="00C14CC1"/>
    <w:rsid w:val="00C154F8"/>
    <w:rsid w:val="00C15CC2"/>
    <w:rsid w:val="00C25479"/>
    <w:rsid w:val="00C36171"/>
    <w:rsid w:val="00C4724F"/>
    <w:rsid w:val="00C47AD0"/>
    <w:rsid w:val="00C57ADA"/>
    <w:rsid w:val="00C62EDE"/>
    <w:rsid w:val="00C660C3"/>
    <w:rsid w:val="00C66BBB"/>
    <w:rsid w:val="00C756BD"/>
    <w:rsid w:val="00C8001A"/>
    <w:rsid w:val="00C80326"/>
    <w:rsid w:val="00C97285"/>
    <w:rsid w:val="00C97FE1"/>
    <w:rsid w:val="00CA10D3"/>
    <w:rsid w:val="00CA2541"/>
    <w:rsid w:val="00CC1CD7"/>
    <w:rsid w:val="00CC578E"/>
    <w:rsid w:val="00CD2217"/>
    <w:rsid w:val="00CD72A2"/>
    <w:rsid w:val="00CE09E9"/>
    <w:rsid w:val="00CE0A19"/>
    <w:rsid w:val="00CE4640"/>
    <w:rsid w:val="00CE569A"/>
    <w:rsid w:val="00CF2BF4"/>
    <w:rsid w:val="00CF62C0"/>
    <w:rsid w:val="00CF7342"/>
    <w:rsid w:val="00CF7F78"/>
    <w:rsid w:val="00D01D90"/>
    <w:rsid w:val="00D0406D"/>
    <w:rsid w:val="00D05E36"/>
    <w:rsid w:val="00D07709"/>
    <w:rsid w:val="00D1426E"/>
    <w:rsid w:val="00D25533"/>
    <w:rsid w:val="00D25CF6"/>
    <w:rsid w:val="00D26DD8"/>
    <w:rsid w:val="00D27EDE"/>
    <w:rsid w:val="00D305D1"/>
    <w:rsid w:val="00D30925"/>
    <w:rsid w:val="00D33199"/>
    <w:rsid w:val="00D34677"/>
    <w:rsid w:val="00D3606D"/>
    <w:rsid w:val="00D453D4"/>
    <w:rsid w:val="00D457A4"/>
    <w:rsid w:val="00D54BFC"/>
    <w:rsid w:val="00D61556"/>
    <w:rsid w:val="00D61831"/>
    <w:rsid w:val="00D6474E"/>
    <w:rsid w:val="00D6678D"/>
    <w:rsid w:val="00D66EF8"/>
    <w:rsid w:val="00D704FB"/>
    <w:rsid w:val="00D73ACA"/>
    <w:rsid w:val="00D764D4"/>
    <w:rsid w:val="00D824EC"/>
    <w:rsid w:val="00D82A32"/>
    <w:rsid w:val="00D84A12"/>
    <w:rsid w:val="00D91854"/>
    <w:rsid w:val="00D94304"/>
    <w:rsid w:val="00D97A16"/>
    <w:rsid w:val="00DA2354"/>
    <w:rsid w:val="00DA35CC"/>
    <w:rsid w:val="00DB3110"/>
    <w:rsid w:val="00DB6E6E"/>
    <w:rsid w:val="00DB7648"/>
    <w:rsid w:val="00DC101B"/>
    <w:rsid w:val="00DC73FB"/>
    <w:rsid w:val="00DD609A"/>
    <w:rsid w:val="00DF1CF3"/>
    <w:rsid w:val="00DF26A0"/>
    <w:rsid w:val="00DF271F"/>
    <w:rsid w:val="00DF7A67"/>
    <w:rsid w:val="00E03905"/>
    <w:rsid w:val="00E0474B"/>
    <w:rsid w:val="00E05CE8"/>
    <w:rsid w:val="00E120C9"/>
    <w:rsid w:val="00E12651"/>
    <w:rsid w:val="00E1346B"/>
    <w:rsid w:val="00E166E8"/>
    <w:rsid w:val="00E17364"/>
    <w:rsid w:val="00E24EA4"/>
    <w:rsid w:val="00E30324"/>
    <w:rsid w:val="00E31F98"/>
    <w:rsid w:val="00E32622"/>
    <w:rsid w:val="00E3272C"/>
    <w:rsid w:val="00E32EFA"/>
    <w:rsid w:val="00E40062"/>
    <w:rsid w:val="00E43D54"/>
    <w:rsid w:val="00E46937"/>
    <w:rsid w:val="00E543BD"/>
    <w:rsid w:val="00E579E9"/>
    <w:rsid w:val="00E62189"/>
    <w:rsid w:val="00E62D8C"/>
    <w:rsid w:val="00E71C26"/>
    <w:rsid w:val="00E75BAF"/>
    <w:rsid w:val="00E81059"/>
    <w:rsid w:val="00E925FD"/>
    <w:rsid w:val="00E92DCD"/>
    <w:rsid w:val="00EA69AB"/>
    <w:rsid w:val="00EB34CB"/>
    <w:rsid w:val="00EB689C"/>
    <w:rsid w:val="00EB6A82"/>
    <w:rsid w:val="00EB6C9C"/>
    <w:rsid w:val="00EC0B07"/>
    <w:rsid w:val="00EC211B"/>
    <w:rsid w:val="00EC77D5"/>
    <w:rsid w:val="00ED0CD0"/>
    <w:rsid w:val="00ED4A62"/>
    <w:rsid w:val="00EE63F9"/>
    <w:rsid w:val="00EE773B"/>
    <w:rsid w:val="00EF6E0D"/>
    <w:rsid w:val="00EF7BD6"/>
    <w:rsid w:val="00F00CFC"/>
    <w:rsid w:val="00F02F24"/>
    <w:rsid w:val="00F036AF"/>
    <w:rsid w:val="00F10627"/>
    <w:rsid w:val="00F1561C"/>
    <w:rsid w:val="00F20081"/>
    <w:rsid w:val="00F24687"/>
    <w:rsid w:val="00F25094"/>
    <w:rsid w:val="00F25826"/>
    <w:rsid w:val="00F30908"/>
    <w:rsid w:val="00F42A04"/>
    <w:rsid w:val="00F51105"/>
    <w:rsid w:val="00F54573"/>
    <w:rsid w:val="00F552C8"/>
    <w:rsid w:val="00F563A3"/>
    <w:rsid w:val="00F57063"/>
    <w:rsid w:val="00F6674E"/>
    <w:rsid w:val="00F821B8"/>
    <w:rsid w:val="00F87894"/>
    <w:rsid w:val="00F95617"/>
    <w:rsid w:val="00FA36FA"/>
    <w:rsid w:val="00FB53A6"/>
    <w:rsid w:val="00FB5F52"/>
    <w:rsid w:val="00FD6822"/>
    <w:rsid w:val="00FD6DC4"/>
    <w:rsid w:val="00FE3820"/>
    <w:rsid w:val="00FF72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397CA390"/>
  <w15:docId w15:val="{C5817F83-C504-4025-A095-39D8F8A2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788"/>
    <w:pPr>
      <w:autoSpaceDE w:val="0"/>
      <w:autoSpaceDN w:val="0"/>
      <w:adjustRightInd w:val="0"/>
      <w:spacing w:after="0" w:line="260" w:lineRule="atLeast"/>
      <w:textAlignment w:val="center"/>
    </w:pPr>
    <w:rPr>
      <w:rFonts w:ascii="Arial" w:hAnsi="Arial" w:cs="Arial"/>
      <w:color w:val="000000"/>
      <w:sz w:val="20"/>
      <w:szCs w:val="20"/>
      <w:lang w:val="en-US"/>
    </w:rPr>
  </w:style>
  <w:style w:type="paragraph" w:styleId="Overskrift1">
    <w:name w:val="heading 1"/>
    <w:basedOn w:val="Normal"/>
    <w:next w:val="Normal"/>
    <w:link w:val="Overskrift1Tegn"/>
    <w:uiPriority w:val="9"/>
    <w:qFormat/>
    <w:rsid w:val="00133546"/>
    <w:pPr>
      <w:spacing w:after="160" w:line="360" w:lineRule="atLeast"/>
      <w:outlineLvl w:val="0"/>
    </w:pPr>
    <w:rPr>
      <w:b/>
      <w:sz w:val="28"/>
      <w:szCs w:val="28"/>
    </w:rPr>
  </w:style>
  <w:style w:type="paragraph" w:styleId="Overskrift2">
    <w:name w:val="heading 2"/>
    <w:basedOn w:val="Normal"/>
    <w:next w:val="Normal"/>
    <w:link w:val="Overskrift2Tegn"/>
    <w:uiPriority w:val="9"/>
    <w:unhideWhenUsed/>
    <w:qFormat/>
    <w:rsid w:val="002F41FF"/>
    <w:pPr>
      <w:keepNext/>
      <w:keepLines/>
      <w:spacing w:before="60" w:line="280" w:lineRule="atLeast"/>
      <w:outlineLvl w:val="1"/>
    </w:pPr>
    <w:rPr>
      <w:rFonts w:asciiTheme="majorHAnsi" w:eastAsiaTheme="majorEastAsia" w:hAnsiTheme="majorHAnsi" w:cstheme="majorBidi"/>
      <w:b/>
      <w:bCs/>
      <w:color w:val="auto"/>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972AD5"/>
    <w:pPr>
      <w:spacing w:after="0" w:line="220" w:lineRule="atLeas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styleId="Sidehoved">
    <w:name w:val="header"/>
    <w:basedOn w:val="Normal"/>
    <w:link w:val="SidehovedTegn"/>
    <w:uiPriority w:val="99"/>
    <w:unhideWhenUsed/>
    <w:rsid w:val="00100070"/>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100070"/>
    <w:rPr>
      <w:sz w:val="20"/>
    </w:rPr>
  </w:style>
  <w:style w:type="paragraph" w:styleId="Sidefod">
    <w:name w:val="footer"/>
    <w:basedOn w:val="Normal"/>
    <w:link w:val="SidefodTegn"/>
    <w:uiPriority w:val="99"/>
    <w:unhideWhenUsed/>
    <w:rsid w:val="00100070"/>
    <w:pPr>
      <w:tabs>
        <w:tab w:val="center" w:pos="4680"/>
        <w:tab w:val="right" w:pos="9360"/>
      </w:tabs>
      <w:spacing w:line="240" w:lineRule="auto"/>
    </w:pPr>
  </w:style>
  <w:style w:type="character" w:customStyle="1" w:styleId="SidefodTegn">
    <w:name w:val="Sidefod Tegn"/>
    <w:basedOn w:val="Standardskrifttypeiafsnit"/>
    <w:link w:val="Sidefod"/>
    <w:uiPriority w:val="99"/>
    <w:rsid w:val="00100070"/>
    <w:rPr>
      <w:sz w:val="20"/>
    </w:rPr>
  </w:style>
  <w:style w:type="paragraph" w:styleId="Markeringsbobletekst">
    <w:name w:val="Balloon Text"/>
    <w:basedOn w:val="Normal"/>
    <w:link w:val="MarkeringsbobletekstTegn"/>
    <w:uiPriority w:val="99"/>
    <w:semiHidden/>
    <w:unhideWhenUsed/>
    <w:rsid w:val="00100070"/>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00070"/>
    <w:rPr>
      <w:rFonts w:ascii="Tahoma" w:hAnsi="Tahoma" w:cs="Tahoma"/>
      <w:sz w:val="16"/>
      <w:szCs w:val="16"/>
    </w:rPr>
  </w:style>
  <w:style w:type="paragraph" w:customStyle="1" w:styleId="Afsender">
    <w:name w:val="Afsender"/>
    <w:basedOn w:val="Normal"/>
    <w:link w:val="AfsenderTegn"/>
    <w:qFormat/>
    <w:rsid w:val="00651E7E"/>
    <w:pPr>
      <w:spacing w:after="60"/>
      <w:ind w:left="284"/>
    </w:pPr>
    <w:rPr>
      <w:b/>
      <w:sz w:val="16"/>
      <w:szCs w:val="16"/>
    </w:rPr>
  </w:style>
  <w:style w:type="character" w:customStyle="1" w:styleId="Overskrift1Tegn">
    <w:name w:val="Overskrift 1 Tegn"/>
    <w:basedOn w:val="Standardskrifttypeiafsnit"/>
    <w:link w:val="Overskrift1"/>
    <w:uiPriority w:val="9"/>
    <w:rsid w:val="00133546"/>
    <w:rPr>
      <w:rFonts w:ascii="Arial" w:hAnsi="Arial" w:cs="Arial"/>
      <w:b/>
      <w:color w:val="000000"/>
      <w:sz w:val="28"/>
      <w:szCs w:val="28"/>
      <w:lang w:val="en-US"/>
    </w:rPr>
  </w:style>
  <w:style w:type="character" w:customStyle="1" w:styleId="AfsenderTegn">
    <w:name w:val="Afsender Tegn"/>
    <w:basedOn w:val="Standardskrifttypeiafsnit"/>
    <w:link w:val="Afsender"/>
    <w:rsid w:val="00651E7E"/>
    <w:rPr>
      <w:rFonts w:ascii="Arial" w:hAnsi="Arial" w:cs="Arial"/>
      <w:b/>
      <w:color w:val="000000"/>
      <w:sz w:val="16"/>
      <w:szCs w:val="16"/>
      <w:lang w:val="en-US"/>
    </w:rPr>
  </w:style>
  <w:style w:type="paragraph" w:styleId="Brdtekst">
    <w:name w:val="Body Text"/>
    <w:basedOn w:val="Normal"/>
    <w:link w:val="BrdtekstTegn"/>
    <w:uiPriority w:val="99"/>
    <w:rsid w:val="005A686B"/>
  </w:style>
  <w:style w:type="character" w:customStyle="1" w:styleId="BrdtekstTegn">
    <w:name w:val="Brødtekst Tegn"/>
    <w:basedOn w:val="Standardskrifttypeiafsnit"/>
    <w:link w:val="Brdtekst"/>
    <w:uiPriority w:val="99"/>
    <w:rsid w:val="005A686B"/>
    <w:rPr>
      <w:rFonts w:ascii="Arial" w:hAnsi="Arial" w:cs="Arial"/>
      <w:color w:val="000000"/>
      <w:sz w:val="20"/>
      <w:szCs w:val="20"/>
      <w:lang w:val="en-US"/>
    </w:rPr>
  </w:style>
  <w:style w:type="paragraph" w:customStyle="1" w:styleId="H2">
    <w:name w:val="H2"/>
    <w:basedOn w:val="Brdtekst"/>
    <w:uiPriority w:val="99"/>
    <w:rsid w:val="005A686B"/>
    <w:pPr>
      <w:spacing w:before="454" w:after="113"/>
    </w:pPr>
    <w:rPr>
      <w:b/>
      <w:bCs/>
      <w:sz w:val="22"/>
      <w:szCs w:val="22"/>
      <w:lang w:val="da-DK"/>
    </w:rPr>
  </w:style>
  <w:style w:type="paragraph" w:customStyle="1" w:styleId="Liste1">
    <w:name w:val="Liste1"/>
    <w:basedOn w:val="Listeafsnit"/>
    <w:uiPriority w:val="99"/>
    <w:rsid w:val="0057547F"/>
  </w:style>
  <w:style w:type="character" w:customStyle="1" w:styleId="Overskrift2Tegn">
    <w:name w:val="Overskrift 2 Tegn"/>
    <w:basedOn w:val="Standardskrifttypeiafsnit"/>
    <w:link w:val="Overskrift2"/>
    <w:uiPriority w:val="9"/>
    <w:rsid w:val="002F41FF"/>
    <w:rPr>
      <w:rFonts w:asciiTheme="majorHAnsi" w:eastAsiaTheme="majorEastAsia" w:hAnsiTheme="majorHAnsi" w:cstheme="majorBidi"/>
      <w:b/>
      <w:bCs/>
      <w:lang w:val="en-US"/>
    </w:rPr>
  </w:style>
  <w:style w:type="paragraph" w:styleId="Titel">
    <w:name w:val="Title"/>
    <w:aliases w:val="Adresse"/>
    <w:basedOn w:val="Normal"/>
    <w:next w:val="Normal"/>
    <w:link w:val="TitelTegn"/>
    <w:uiPriority w:val="10"/>
    <w:qFormat/>
    <w:rsid w:val="006A07FD"/>
    <w:pPr>
      <w:spacing w:line="18" w:lineRule="atLeast"/>
      <w:ind w:left="284"/>
    </w:pPr>
    <w:rPr>
      <w:noProof/>
      <w:sz w:val="16"/>
    </w:rPr>
  </w:style>
  <w:style w:type="character" w:customStyle="1" w:styleId="TitelTegn">
    <w:name w:val="Titel Tegn"/>
    <w:aliases w:val="Adresse Tegn"/>
    <w:basedOn w:val="Standardskrifttypeiafsnit"/>
    <w:link w:val="Titel"/>
    <w:uiPriority w:val="10"/>
    <w:rsid w:val="006A07FD"/>
    <w:rPr>
      <w:rFonts w:ascii="Arial" w:hAnsi="Arial" w:cs="Arial"/>
      <w:noProof/>
      <w:color w:val="000000"/>
      <w:sz w:val="16"/>
      <w:szCs w:val="20"/>
      <w:lang w:val="en-US"/>
    </w:rPr>
  </w:style>
  <w:style w:type="character" w:styleId="Hyperlink">
    <w:name w:val="Hyperlink"/>
    <w:basedOn w:val="Standardskrifttypeiafsnit"/>
    <w:uiPriority w:val="99"/>
    <w:unhideWhenUsed/>
    <w:rsid w:val="00F00CFC"/>
    <w:rPr>
      <w:rFonts w:asciiTheme="minorHAnsi" w:hAnsiTheme="minorHAnsi"/>
      <w:color w:val="0070C0"/>
      <w:sz w:val="20"/>
      <w:u w:val="single"/>
    </w:rPr>
  </w:style>
  <w:style w:type="paragraph" w:customStyle="1" w:styleId="Link">
    <w:name w:val="Link"/>
    <w:basedOn w:val="Brdtekst"/>
    <w:link w:val="LinkTegn"/>
    <w:rsid w:val="002F4C38"/>
    <w:rPr>
      <w:color w:val="0070C0"/>
      <w:u w:val="single"/>
    </w:rPr>
  </w:style>
  <w:style w:type="paragraph" w:styleId="Opstilling-punkttegn">
    <w:name w:val="List Bullet"/>
    <w:basedOn w:val="Normal"/>
    <w:uiPriority w:val="99"/>
    <w:semiHidden/>
    <w:unhideWhenUsed/>
    <w:rsid w:val="00E62D8C"/>
    <w:pPr>
      <w:numPr>
        <w:numId w:val="1"/>
      </w:numPr>
      <w:contextualSpacing/>
    </w:pPr>
  </w:style>
  <w:style w:type="character" w:customStyle="1" w:styleId="LinkTegn">
    <w:name w:val="Link Tegn"/>
    <w:basedOn w:val="BrdtekstTegn"/>
    <w:link w:val="Link"/>
    <w:rsid w:val="002F4C38"/>
    <w:rPr>
      <w:rFonts w:ascii="Arial" w:hAnsi="Arial" w:cs="Arial"/>
      <w:color w:val="0070C0"/>
      <w:sz w:val="20"/>
      <w:szCs w:val="20"/>
      <w:u w:val="single"/>
      <w:lang w:val="en-US"/>
    </w:rPr>
  </w:style>
  <w:style w:type="paragraph" w:styleId="Listeafsnit">
    <w:name w:val="List Paragraph"/>
    <w:link w:val="ListeafsnitTegn"/>
    <w:uiPriority w:val="34"/>
    <w:qFormat/>
    <w:rsid w:val="008E67CB"/>
    <w:pPr>
      <w:numPr>
        <w:numId w:val="3"/>
      </w:numPr>
      <w:spacing w:before="200" w:line="280" w:lineRule="atLeast"/>
      <w:contextualSpacing/>
    </w:pPr>
    <w:rPr>
      <w:rFonts w:ascii="Arial" w:hAnsi="Arial" w:cs="Arial"/>
      <w:color w:val="000000"/>
      <w:sz w:val="20"/>
      <w:szCs w:val="20"/>
    </w:rPr>
  </w:style>
  <w:style w:type="paragraph" w:customStyle="1" w:styleId="Kolofon">
    <w:name w:val="Kolofon"/>
    <w:basedOn w:val="Normal"/>
    <w:link w:val="KolofonTegn"/>
    <w:qFormat/>
    <w:rsid w:val="007E2778"/>
    <w:pPr>
      <w:spacing w:line="280" w:lineRule="atLeast"/>
      <w:jc w:val="right"/>
    </w:pPr>
    <w:rPr>
      <w:sz w:val="16"/>
      <w:lang w:val="da-DK"/>
    </w:rPr>
  </w:style>
  <w:style w:type="paragraph" w:customStyle="1" w:styleId="Grundlggendeafsnit">
    <w:name w:val="[Grundlæggende afsnit]"/>
    <w:basedOn w:val="Normal"/>
    <w:uiPriority w:val="99"/>
    <w:rsid w:val="00EE63F9"/>
    <w:pPr>
      <w:spacing w:line="288" w:lineRule="auto"/>
    </w:pPr>
    <w:rPr>
      <w:rFonts w:ascii="Minion Pro" w:hAnsi="Minion Pro" w:cs="Minion Pro"/>
      <w:sz w:val="24"/>
      <w:szCs w:val="24"/>
      <w:lang w:val="da-DK"/>
    </w:rPr>
  </w:style>
  <w:style w:type="character" w:customStyle="1" w:styleId="KolofonTegn">
    <w:name w:val="Kolofon Tegn"/>
    <w:basedOn w:val="Standardskrifttypeiafsnit"/>
    <w:link w:val="Kolofon"/>
    <w:rsid w:val="007E2778"/>
    <w:rPr>
      <w:rFonts w:ascii="Arial" w:hAnsi="Arial" w:cs="Arial"/>
      <w:color w:val="000000"/>
      <w:sz w:val="16"/>
      <w:szCs w:val="20"/>
    </w:rPr>
  </w:style>
  <w:style w:type="paragraph" w:customStyle="1" w:styleId="H1">
    <w:name w:val="H1"/>
    <w:basedOn w:val="Normal"/>
    <w:uiPriority w:val="99"/>
    <w:rsid w:val="001B0B01"/>
    <w:pPr>
      <w:spacing w:after="340" w:line="288" w:lineRule="auto"/>
    </w:pPr>
    <w:rPr>
      <w:b/>
      <w:bCs/>
      <w:sz w:val="28"/>
      <w:szCs w:val="28"/>
      <w:lang w:val="da-DK"/>
    </w:rPr>
  </w:style>
  <w:style w:type="paragraph" w:customStyle="1" w:styleId="Tabeltekst">
    <w:name w:val="Tabeltekst"/>
    <w:basedOn w:val="Normal"/>
    <w:link w:val="TabeltekstTegn"/>
    <w:qFormat/>
    <w:rsid w:val="0007122D"/>
    <w:pPr>
      <w:spacing w:before="80" w:after="80"/>
      <w:ind w:left="85" w:right="85"/>
    </w:pPr>
    <w:rPr>
      <w:bCs/>
      <w:sz w:val="18"/>
      <w:lang w:val="da-DK"/>
    </w:rPr>
  </w:style>
  <w:style w:type="character" w:customStyle="1" w:styleId="TabeltekstTegn">
    <w:name w:val="Tabeltekst Tegn"/>
    <w:basedOn w:val="Standardskrifttypeiafsnit"/>
    <w:link w:val="Tabeltekst"/>
    <w:rsid w:val="0007122D"/>
    <w:rPr>
      <w:rFonts w:ascii="Arial" w:hAnsi="Arial" w:cs="Arial"/>
      <w:bCs/>
      <w:color w:val="000000"/>
      <w:sz w:val="18"/>
      <w:szCs w:val="20"/>
    </w:rPr>
  </w:style>
  <w:style w:type="paragraph" w:customStyle="1" w:styleId="Brevtitel">
    <w:name w:val="Brevtitel"/>
    <w:basedOn w:val="Overskrift1"/>
    <w:next w:val="Normal"/>
    <w:link w:val="BrevtitelTegn"/>
    <w:rsid w:val="00520CFD"/>
    <w:pPr>
      <w:spacing w:before="3640" w:line="320" w:lineRule="atLeast"/>
    </w:pPr>
    <w:rPr>
      <w:lang w:val="da-DK"/>
    </w:rPr>
  </w:style>
  <w:style w:type="character" w:styleId="Pladsholdertekst">
    <w:name w:val="Placeholder Text"/>
    <w:basedOn w:val="Standardskrifttypeiafsnit"/>
    <w:uiPriority w:val="99"/>
    <w:semiHidden/>
    <w:rsid w:val="00E24EA4"/>
    <w:rPr>
      <w:color w:val="808080"/>
    </w:rPr>
  </w:style>
  <w:style w:type="character" w:customStyle="1" w:styleId="BrevtitelTegn">
    <w:name w:val="Brevtitel Tegn"/>
    <w:basedOn w:val="Overskrift1Tegn"/>
    <w:link w:val="Brevtitel"/>
    <w:rsid w:val="00520CFD"/>
    <w:rPr>
      <w:rFonts w:ascii="Arial" w:hAnsi="Arial" w:cs="Arial"/>
      <w:b/>
      <w:color w:val="000000"/>
      <w:sz w:val="28"/>
      <w:szCs w:val="28"/>
      <w:lang w:val="en-US"/>
    </w:rPr>
  </w:style>
  <w:style w:type="paragraph" w:customStyle="1" w:styleId="Default">
    <w:name w:val="Default"/>
    <w:rsid w:val="0018268C"/>
    <w:pPr>
      <w:autoSpaceDE w:val="0"/>
      <w:autoSpaceDN w:val="0"/>
      <w:adjustRightInd w:val="0"/>
      <w:spacing w:after="0" w:line="240" w:lineRule="auto"/>
    </w:pPr>
    <w:rPr>
      <w:rFonts w:ascii="Arial" w:hAnsi="Arial" w:cs="Arial"/>
      <w:color w:val="000000"/>
      <w:sz w:val="24"/>
      <w:szCs w:val="24"/>
    </w:rPr>
  </w:style>
  <w:style w:type="paragraph" w:customStyle="1" w:styleId="Tabeltotal">
    <w:name w:val="Tabel total"/>
    <w:basedOn w:val="Tabeloverskrift"/>
    <w:link w:val="TabeltotalTegn"/>
    <w:rsid w:val="007F2E6B"/>
  </w:style>
  <w:style w:type="paragraph" w:customStyle="1" w:styleId="Tabel">
    <w:name w:val="Tabel"/>
    <w:basedOn w:val="Normal"/>
    <w:link w:val="TabelTegn"/>
    <w:rsid w:val="000D527B"/>
    <w:pPr>
      <w:autoSpaceDE/>
      <w:autoSpaceDN/>
      <w:adjustRightInd/>
      <w:spacing w:before="80" w:after="100"/>
      <w:ind w:left="85" w:right="85"/>
      <w:textAlignment w:val="auto"/>
    </w:pPr>
    <w:rPr>
      <w:sz w:val="18"/>
      <w:lang w:val="da-DK"/>
    </w:rPr>
  </w:style>
  <w:style w:type="paragraph" w:customStyle="1" w:styleId="Tabelnote">
    <w:name w:val="Tabel note"/>
    <w:basedOn w:val="Normal"/>
    <w:link w:val="TabelnoteTegn"/>
    <w:qFormat/>
    <w:rsid w:val="00B45346"/>
    <w:pPr>
      <w:autoSpaceDE/>
      <w:autoSpaceDN/>
      <w:adjustRightInd/>
      <w:spacing w:after="200" w:line="276" w:lineRule="auto"/>
      <w:textAlignment w:val="auto"/>
    </w:pPr>
    <w:rPr>
      <w:sz w:val="16"/>
      <w:szCs w:val="16"/>
      <w:lang w:val="da-DK"/>
    </w:rPr>
  </w:style>
  <w:style w:type="character" w:customStyle="1" w:styleId="TabelTegn">
    <w:name w:val="Tabel Tegn"/>
    <w:basedOn w:val="Standardskrifttypeiafsnit"/>
    <w:link w:val="Tabel"/>
    <w:rsid w:val="000D527B"/>
    <w:rPr>
      <w:rFonts w:ascii="Arial" w:hAnsi="Arial" w:cs="Arial"/>
      <w:color w:val="000000"/>
      <w:sz w:val="18"/>
      <w:szCs w:val="20"/>
    </w:rPr>
  </w:style>
  <w:style w:type="paragraph" w:customStyle="1" w:styleId="Afstandfratop">
    <w:name w:val="Afstand fra top"/>
    <w:basedOn w:val="Normal"/>
    <w:next w:val="Overskrift1"/>
    <w:link w:val="AfstandfratopTegn"/>
    <w:rsid w:val="002C3624"/>
    <w:pPr>
      <w:spacing w:before="3200"/>
    </w:pPr>
    <w:rPr>
      <w:lang w:val="da-DK"/>
    </w:rPr>
  </w:style>
  <w:style w:type="character" w:customStyle="1" w:styleId="TabelnoteTegn">
    <w:name w:val="Tabel note Tegn"/>
    <w:basedOn w:val="Standardskrifttypeiafsnit"/>
    <w:link w:val="Tabelnote"/>
    <w:rsid w:val="00B45346"/>
    <w:rPr>
      <w:rFonts w:ascii="Arial" w:hAnsi="Arial" w:cs="Arial"/>
      <w:color w:val="000000"/>
      <w:sz w:val="16"/>
      <w:szCs w:val="16"/>
    </w:rPr>
  </w:style>
  <w:style w:type="character" w:customStyle="1" w:styleId="AfstandfratopTegn">
    <w:name w:val="Afstand fra top Tegn"/>
    <w:basedOn w:val="Standardskrifttypeiafsnit"/>
    <w:link w:val="Afstandfratop"/>
    <w:rsid w:val="002C3624"/>
    <w:rPr>
      <w:rFonts w:ascii="Arial" w:hAnsi="Arial" w:cs="Arial"/>
      <w:color w:val="000000"/>
      <w:sz w:val="20"/>
      <w:szCs w:val="20"/>
    </w:rPr>
  </w:style>
  <w:style w:type="numbering" w:customStyle="1" w:styleId="TypografiPunkttegnSymbolsymbolVenstre063cmHngende06">
    <w:name w:val="Typografi Punkttegn Symbol (symbol) Venstre:  063 cm Hængende:  06..."/>
    <w:basedOn w:val="Ingenoversigt"/>
    <w:rsid w:val="0057547F"/>
    <w:pPr>
      <w:numPr>
        <w:numId w:val="2"/>
      </w:numPr>
    </w:pPr>
  </w:style>
  <w:style w:type="character" w:customStyle="1" w:styleId="ListeafsnitTegn">
    <w:name w:val="Listeafsnit Tegn"/>
    <w:basedOn w:val="Standardskrifttypeiafsnit"/>
    <w:link w:val="Listeafsnit"/>
    <w:uiPriority w:val="34"/>
    <w:rsid w:val="008E67CB"/>
    <w:rPr>
      <w:rFonts w:ascii="Arial" w:hAnsi="Arial" w:cs="Arial"/>
      <w:color w:val="000000"/>
      <w:sz w:val="20"/>
      <w:szCs w:val="20"/>
    </w:rPr>
  </w:style>
  <w:style w:type="numbering" w:customStyle="1" w:styleId="Typografi1">
    <w:name w:val="Typografi1"/>
    <w:uiPriority w:val="99"/>
    <w:rsid w:val="00D27EDE"/>
    <w:pPr>
      <w:numPr>
        <w:numId w:val="4"/>
      </w:numPr>
    </w:pPr>
  </w:style>
  <w:style w:type="paragraph" w:customStyle="1" w:styleId="Talopstilling">
    <w:name w:val="Tal opstilling"/>
    <w:basedOn w:val="Opstilling-talellerbogst"/>
    <w:link w:val="TalopstillingTegn"/>
    <w:qFormat/>
    <w:rsid w:val="005A435C"/>
    <w:pPr>
      <w:numPr>
        <w:numId w:val="5"/>
      </w:numPr>
      <w:spacing w:before="200" w:after="200"/>
    </w:pPr>
    <w:rPr>
      <w:lang w:val="da-DK"/>
    </w:rPr>
  </w:style>
  <w:style w:type="character" w:customStyle="1" w:styleId="TalopstillingTegn">
    <w:name w:val="Tal opstilling Tegn"/>
    <w:basedOn w:val="ListeafsnitTegn"/>
    <w:link w:val="Talopstilling"/>
    <w:rsid w:val="005A435C"/>
    <w:rPr>
      <w:rFonts w:ascii="Arial" w:hAnsi="Arial" w:cs="Arial"/>
      <w:color w:val="000000"/>
      <w:sz w:val="20"/>
      <w:szCs w:val="20"/>
    </w:rPr>
  </w:style>
  <w:style w:type="paragraph" w:customStyle="1" w:styleId="Punktopstilling">
    <w:name w:val="Punkt opstilling"/>
    <w:basedOn w:val="Opstilling-punkttegn"/>
    <w:link w:val="PunktopstillingTegn"/>
    <w:qFormat/>
    <w:rsid w:val="00CD2217"/>
    <w:pPr>
      <w:spacing w:before="200" w:after="200"/>
      <w:ind w:left="357" w:hanging="357"/>
    </w:pPr>
  </w:style>
  <w:style w:type="paragraph" w:styleId="Opstilling-talellerbogst">
    <w:name w:val="List Number"/>
    <w:basedOn w:val="Normal"/>
    <w:uiPriority w:val="99"/>
    <w:semiHidden/>
    <w:unhideWhenUsed/>
    <w:rsid w:val="00BB5538"/>
    <w:pPr>
      <w:numPr>
        <w:numId w:val="6"/>
      </w:numPr>
      <w:contextualSpacing/>
    </w:pPr>
  </w:style>
  <w:style w:type="character" w:customStyle="1" w:styleId="PunktopstillingTegn">
    <w:name w:val="Punkt opstilling Tegn"/>
    <w:basedOn w:val="ListeafsnitTegn"/>
    <w:link w:val="Punktopstilling"/>
    <w:rsid w:val="00CD2217"/>
    <w:rPr>
      <w:rFonts w:ascii="Arial" w:hAnsi="Arial" w:cs="Arial"/>
      <w:color w:val="000000"/>
      <w:sz w:val="20"/>
      <w:szCs w:val="20"/>
      <w:lang w:val="en-US"/>
    </w:rPr>
  </w:style>
  <w:style w:type="paragraph" w:customStyle="1" w:styleId="Tabeloverskrift">
    <w:name w:val="Tabeloverskrift"/>
    <w:basedOn w:val="Normal"/>
    <w:link w:val="TabeloverskriftTegn"/>
    <w:rsid w:val="000D527B"/>
    <w:pPr>
      <w:spacing w:before="80" w:after="100"/>
      <w:ind w:left="85" w:right="85"/>
    </w:pPr>
    <w:rPr>
      <w:b/>
      <w:sz w:val="18"/>
    </w:rPr>
  </w:style>
  <w:style w:type="table" w:customStyle="1" w:styleId="FYstandard">
    <w:name w:val="FY standard"/>
    <w:basedOn w:val="Tabel-Normal"/>
    <w:uiPriority w:val="99"/>
    <w:rsid w:val="00F24687"/>
    <w:pPr>
      <w:keepNext/>
      <w:spacing w:after="0" w:line="240" w:lineRule="auto"/>
    </w:pPr>
    <w:rPr>
      <w:sz w:val="18"/>
    </w:rPr>
    <w:tblPr>
      <w:tblBorders>
        <w:top w:val="single" w:sz="4" w:space="0" w:color="000000" w:themeColor="background2"/>
        <w:left w:val="single" w:sz="4" w:space="0" w:color="F2F2F2" w:themeColor="background1" w:themeShade="F2"/>
        <w:bottom w:val="single" w:sz="4" w:space="0" w:color="000000" w:themeColor="background2"/>
        <w:right w:val="single" w:sz="4" w:space="0" w:color="F2F2F2" w:themeColor="background1" w:themeShade="F2"/>
        <w:insideH w:val="single" w:sz="4" w:space="0" w:color="000000" w:themeColor="background2"/>
        <w:insideV w:val="single" w:sz="4" w:space="0" w:color="F2F2F2" w:themeColor="background1" w:themeShade="F2"/>
      </w:tblBorders>
      <w:tblCellMar>
        <w:left w:w="0" w:type="dxa"/>
        <w:right w:w="0" w:type="dxa"/>
      </w:tblCellMar>
    </w:tblPr>
    <w:tcPr>
      <w:shd w:val="clear" w:color="F2F2F2" w:themeColor="background1" w:themeShade="F2" w:fill="auto"/>
    </w:tcPr>
    <w:tblStylePr w:type="firstRow">
      <w:rPr>
        <w:rFonts w:ascii="+Tabeloverskrift" w:hAnsi="+Tabeloverskrift"/>
        <w:b w:val="0"/>
        <w:i w:val="0"/>
        <w:sz w:val="18"/>
      </w:rPr>
      <w:tblPr/>
      <w:tcPr>
        <w:shd w:val="clear" w:color="auto" w:fill="F2F2F2" w:themeFill="background1" w:themeFillShade="F2"/>
      </w:tcPr>
    </w:tblStylePr>
    <w:tblStylePr w:type="lastRow">
      <w:tblPr/>
      <w:tcPr>
        <w:tcBorders>
          <w:top w:val="single" w:sz="12" w:space="0" w:color="000000" w:themeColor="background2"/>
          <w:left w:val="single" w:sz="4" w:space="0" w:color="F2F2F2" w:themeColor="background1" w:themeShade="F2"/>
          <w:bottom w:val="single" w:sz="12" w:space="0" w:color="000000" w:themeColor="background2"/>
          <w:right w:val="single" w:sz="4" w:space="0" w:color="F2F2F2" w:themeColor="background1" w:themeShade="F2"/>
          <w:insideH w:val="nil"/>
          <w:insideV w:val="nil"/>
          <w:tl2br w:val="nil"/>
          <w:tr2bl w:val="nil"/>
        </w:tcBorders>
        <w:shd w:val="clear" w:color="F2F2F2" w:themeColor="background1" w:themeShade="F2" w:fill="auto"/>
      </w:tcPr>
    </w:tblStylePr>
  </w:style>
  <w:style w:type="character" w:customStyle="1" w:styleId="TabeloverskriftTegn">
    <w:name w:val="Tabeloverskrift Tegn"/>
    <w:basedOn w:val="Standardskrifttypeiafsnit"/>
    <w:link w:val="Tabeloverskrift"/>
    <w:rsid w:val="000D527B"/>
    <w:rPr>
      <w:rFonts w:ascii="Arial" w:hAnsi="Arial" w:cs="Arial"/>
      <w:b/>
      <w:color w:val="000000"/>
      <w:sz w:val="18"/>
      <w:szCs w:val="20"/>
      <w:lang w:val="en-US"/>
    </w:rPr>
  </w:style>
  <w:style w:type="table" w:styleId="Lysskygge">
    <w:name w:val="Light Shading"/>
    <w:basedOn w:val="Tabel-Normal"/>
    <w:uiPriority w:val="60"/>
    <w:rsid w:val="000F7320"/>
    <w:pPr>
      <w:spacing w:after="0" w:line="240" w:lineRule="auto"/>
    </w:pPr>
    <w:rPr>
      <w:color w:val="393939" w:themeColor="text1" w:themeShade="BF"/>
    </w:rPr>
    <w:tblPr>
      <w:tblStyleRowBandSize w:val="1"/>
      <w:tblStyleColBandSize w:val="1"/>
      <w:tblBorders>
        <w:top w:val="single" w:sz="8" w:space="0" w:color="4D4D4D" w:themeColor="text1"/>
        <w:bottom w:val="single" w:sz="8" w:space="0" w:color="4D4D4D" w:themeColor="text1"/>
      </w:tblBorders>
    </w:tblPr>
    <w:tblStylePr w:type="firstRow">
      <w:pPr>
        <w:spacing w:before="0" w:after="0" w:line="240" w:lineRule="auto"/>
      </w:pPr>
      <w:rPr>
        <w:b/>
        <w:bCs/>
      </w:rPr>
      <w:tblPr/>
      <w:tcPr>
        <w:tcBorders>
          <w:top w:val="single" w:sz="8" w:space="0" w:color="4D4D4D" w:themeColor="text1"/>
          <w:left w:val="nil"/>
          <w:bottom w:val="single" w:sz="8" w:space="0" w:color="4D4D4D" w:themeColor="text1"/>
          <w:right w:val="nil"/>
          <w:insideH w:val="nil"/>
          <w:insideV w:val="nil"/>
        </w:tcBorders>
      </w:tcPr>
    </w:tblStylePr>
    <w:tblStylePr w:type="lastRow">
      <w:pPr>
        <w:spacing w:before="0" w:after="0" w:line="240" w:lineRule="auto"/>
      </w:pPr>
      <w:rPr>
        <w:b/>
        <w:bCs/>
      </w:rPr>
      <w:tblPr/>
      <w:tcPr>
        <w:tcBorders>
          <w:top w:val="single" w:sz="8" w:space="0" w:color="4D4D4D" w:themeColor="text1"/>
          <w:left w:val="nil"/>
          <w:bottom w:val="single" w:sz="8" w:space="0" w:color="4D4D4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text1" w:themeFillTint="3F"/>
      </w:tcPr>
    </w:tblStylePr>
    <w:tblStylePr w:type="band1Horz">
      <w:tblPr/>
      <w:tcPr>
        <w:tcBorders>
          <w:left w:val="nil"/>
          <w:right w:val="nil"/>
          <w:insideH w:val="nil"/>
          <w:insideV w:val="nil"/>
        </w:tcBorders>
        <w:shd w:val="clear" w:color="auto" w:fill="D3D3D3" w:themeFill="text1" w:themeFillTint="3F"/>
      </w:tcPr>
    </w:tblStylePr>
  </w:style>
  <w:style w:type="character" w:customStyle="1" w:styleId="TabeltotalTegn">
    <w:name w:val="Tabel total Tegn"/>
    <w:basedOn w:val="TabeloverskriftTegn"/>
    <w:link w:val="Tabeltotal"/>
    <w:rsid w:val="007F2E6B"/>
    <w:rPr>
      <w:rFonts w:ascii="Arial" w:hAnsi="Arial" w:cs="Arial"/>
      <w:b/>
      <w:color w:val="000000"/>
      <w:sz w:val="18"/>
      <w:szCs w:val="20"/>
      <w:lang w:val="en-US"/>
    </w:rPr>
  </w:style>
  <w:style w:type="character" w:styleId="BesgtLink">
    <w:name w:val="FollowedHyperlink"/>
    <w:basedOn w:val="Standardskrifttypeiafsnit"/>
    <w:uiPriority w:val="99"/>
    <w:semiHidden/>
    <w:unhideWhenUsed/>
    <w:rsid w:val="008B5AB5"/>
    <w:rPr>
      <w:color w:val="800080" w:themeColor="followedHyperlink"/>
      <w:u w:val="single"/>
    </w:rPr>
  </w:style>
  <w:style w:type="character" w:styleId="Kommentarhenvisning">
    <w:name w:val="annotation reference"/>
    <w:basedOn w:val="Standardskrifttypeiafsnit"/>
    <w:uiPriority w:val="99"/>
    <w:unhideWhenUsed/>
    <w:rsid w:val="004F63E0"/>
    <w:rPr>
      <w:sz w:val="16"/>
      <w:szCs w:val="16"/>
    </w:rPr>
  </w:style>
  <w:style w:type="paragraph" w:styleId="Kommentartekst">
    <w:name w:val="annotation text"/>
    <w:basedOn w:val="Normal"/>
    <w:link w:val="KommentartekstTegn"/>
    <w:uiPriority w:val="99"/>
    <w:unhideWhenUsed/>
    <w:rsid w:val="004F63E0"/>
    <w:pPr>
      <w:autoSpaceDE/>
      <w:autoSpaceDN/>
      <w:adjustRightInd/>
      <w:spacing w:after="200" w:line="240" w:lineRule="auto"/>
      <w:textAlignment w:val="auto"/>
    </w:pPr>
    <w:rPr>
      <w:rFonts w:asciiTheme="minorHAnsi" w:hAnsiTheme="minorHAnsi" w:cstheme="minorBidi"/>
      <w:color w:val="auto"/>
      <w:lang w:val="da-DK"/>
    </w:rPr>
  </w:style>
  <w:style w:type="character" w:customStyle="1" w:styleId="KommentartekstTegn">
    <w:name w:val="Kommentartekst Tegn"/>
    <w:basedOn w:val="Standardskrifttypeiafsnit"/>
    <w:link w:val="Kommentartekst"/>
    <w:uiPriority w:val="99"/>
    <w:rsid w:val="004F63E0"/>
    <w:rPr>
      <w:sz w:val="20"/>
      <w:szCs w:val="20"/>
    </w:rPr>
  </w:style>
  <w:style w:type="paragraph" w:styleId="Kommentaremne">
    <w:name w:val="annotation subject"/>
    <w:basedOn w:val="Kommentartekst"/>
    <w:next w:val="Kommentartekst"/>
    <w:link w:val="KommentaremneTegn"/>
    <w:uiPriority w:val="99"/>
    <w:semiHidden/>
    <w:unhideWhenUsed/>
    <w:rsid w:val="004F63E0"/>
    <w:pPr>
      <w:autoSpaceDE w:val="0"/>
      <w:autoSpaceDN w:val="0"/>
      <w:adjustRightInd w:val="0"/>
      <w:spacing w:after="0"/>
      <w:textAlignment w:val="center"/>
    </w:pPr>
    <w:rPr>
      <w:rFonts w:ascii="Arial" w:hAnsi="Arial" w:cs="Arial"/>
      <w:b/>
      <w:bCs/>
      <w:color w:val="000000"/>
      <w:lang w:val="en-US"/>
    </w:rPr>
  </w:style>
  <w:style w:type="character" w:customStyle="1" w:styleId="KommentaremneTegn">
    <w:name w:val="Kommentaremne Tegn"/>
    <w:basedOn w:val="KommentartekstTegn"/>
    <w:link w:val="Kommentaremne"/>
    <w:uiPriority w:val="99"/>
    <w:semiHidden/>
    <w:rsid w:val="004F63E0"/>
    <w:rPr>
      <w:rFonts w:ascii="Arial" w:hAnsi="Arial" w:cs="Arial"/>
      <w:b/>
      <w:bCs/>
      <w:color w:val="000000"/>
      <w:sz w:val="20"/>
      <w:szCs w:val="20"/>
      <w:lang w:val="en-US"/>
    </w:rPr>
  </w:style>
  <w:style w:type="character" w:styleId="Ulstomtale">
    <w:name w:val="Unresolved Mention"/>
    <w:basedOn w:val="Standardskrifttypeiafsnit"/>
    <w:uiPriority w:val="99"/>
    <w:semiHidden/>
    <w:unhideWhenUsed/>
    <w:rsid w:val="004F7D0C"/>
    <w:rPr>
      <w:color w:val="605E5C"/>
      <w:shd w:val="clear" w:color="auto" w:fill="E1DFDD"/>
    </w:rPr>
  </w:style>
  <w:style w:type="paragraph" w:styleId="Korrektur">
    <w:name w:val="Revision"/>
    <w:hidden/>
    <w:uiPriority w:val="99"/>
    <w:semiHidden/>
    <w:rsid w:val="0020626C"/>
    <w:pPr>
      <w:spacing w:after="0" w:line="240" w:lineRule="auto"/>
    </w:pPr>
    <w:rPr>
      <w:rFonts w:ascii="Arial" w:hAnsi="Arial" w:cs="Arial"/>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961037">
      <w:bodyDiv w:val="1"/>
      <w:marLeft w:val="0"/>
      <w:marRight w:val="0"/>
      <w:marTop w:val="0"/>
      <w:marBottom w:val="0"/>
      <w:divBdr>
        <w:top w:val="none" w:sz="0" w:space="0" w:color="auto"/>
        <w:left w:val="none" w:sz="0" w:space="0" w:color="auto"/>
        <w:bottom w:val="none" w:sz="0" w:space="0" w:color="auto"/>
        <w:right w:val="none" w:sz="0" w:space="0" w:color="auto"/>
      </w:divBdr>
    </w:div>
    <w:div w:id="897402190">
      <w:bodyDiv w:val="1"/>
      <w:marLeft w:val="0"/>
      <w:marRight w:val="0"/>
      <w:marTop w:val="0"/>
      <w:marBottom w:val="0"/>
      <w:divBdr>
        <w:top w:val="none" w:sz="0" w:space="0" w:color="auto"/>
        <w:left w:val="none" w:sz="0" w:space="0" w:color="auto"/>
        <w:bottom w:val="none" w:sz="0" w:space="0" w:color="auto"/>
        <w:right w:val="none" w:sz="0" w:space="0" w:color="auto"/>
      </w:divBdr>
    </w:div>
    <w:div w:id="1181508352">
      <w:bodyDiv w:val="1"/>
      <w:marLeft w:val="0"/>
      <w:marRight w:val="0"/>
      <w:marTop w:val="0"/>
      <w:marBottom w:val="0"/>
      <w:divBdr>
        <w:top w:val="none" w:sz="0" w:space="0" w:color="auto"/>
        <w:left w:val="none" w:sz="0" w:space="0" w:color="auto"/>
        <w:bottom w:val="none" w:sz="0" w:space="0" w:color="auto"/>
        <w:right w:val="none" w:sz="0" w:space="0" w:color="auto"/>
      </w:divBdr>
    </w:div>
    <w:div w:id="1682269289">
      <w:bodyDiv w:val="1"/>
      <w:marLeft w:val="0"/>
      <w:marRight w:val="0"/>
      <w:marTop w:val="0"/>
      <w:marBottom w:val="0"/>
      <w:divBdr>
        <w:top w:val="none" w:sz="0" w:space="0" w:color="auto"/>
        <w:left w:val="none" w:sz="0" w:space="0" w:color="auto"/>
        <w:bottom w:val="none" w:sz="0" w:space="0" w:color="auto"/>
        <w:right w:val="none" w:sz="0" w:space="0" w:color="auto"/>
      </w:divBdr>
    </w:div>
    <w:div w:id="177177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borger.dk/pension" TargetMode="External"/><Relationship Id="rId2" Type="http://schemas.openxmlformats.org/officeDocument/2006/relationships/hyperlink" Target="http://www.borger.dk/pension"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e\Downloads\MASTER_TEMPLATE%20(2).dotx" TargetMode="External"/></Relationships>
</file>

<file path=word/theme/theme1.xml><?xml version="1.0" encoding="utf-8"?>
<a:theme xmlns:a="http://schemas.openxmlformats.org/drawingml/2006/main" name="Kontortema">
  <a:themeElements>
    <a:clrScheme name="atp">
      <a:dk1>
        <a:srgbClr val="4D4D4D"/>
      </a:dk1>
      <a:lt1>
        <a:sysClr val="window" lastClr="FFFFFF"/>
      </a:lt1>
      <a:dk2>
        <a:srgbClr val="4D5D1E"/>
      </a:dk2>
      <a:lt2>
        <a:srgbClr val="000000"/>
      </a:lt2>
      <a:accent1>
        <a:srgbClr val="ADC232"/>
      </a:accent1>
      <a:accent2>
        <a:srgbClr val="A2A2A2"/>
      </a:accent2>
      <a:accent3>
        <a:srgbClr val="4D5D1E"/>
      </a:accent3>
      <a:accent4>
        <a:srgbClr val="CC6600"/>
      </a:accent4>
      <a:accent5>
        <a:srgbClr val="B41E0A"/>
      </a:accent5>
      <a:accent6>
        <a:srgbClr val="7D961E"/>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05DB6461236D064AB50C0ACD7C587D0B" ma:contentTypeVersion="8" ma:contentTypeDescription="GetOrganized dokument" ma:contentTypeScope="" ma:versionID="497502d2f662917fe0b406fb37edfe9c">
  <xsd:schema xmlns:xsd="http://www.w3.org/2001/XMLSchema" xmlns:xs="http://www.w3.org/2001/XMLSchema" xmlns:p="http://schemas.microsoft.com/office/2006/metadata/properties" xmlns:ns1="http://schemas.microsoft.com/sharepoint/v3" xmlns:ns2="a229da28-05aa-4f19-8f5c-bf1f02bd78ae" xmlns:ns3="f2cb615f-7f7d-4bfb-a64d-9fe71d1b7d2e" targetNamespace="http://schemas.microsoft.com/office/2006/metadata/properties" ma:root="true" ma:fieldsID="7e0d4caa83bf3f4ca37143c54858986b" ns1:_="" ns2:_="" ns3:_="">
    <xsd:import namespace="http://schemas.microsoft.com/sharepoint/v3"/>
    <xsd:import namespace="a229da28-05aa-4f19-8f5c-bf1f02bd78ae"/>
    <xsd:import namespace="f2cb615f-7f7d-4bfb-a64d-9fe71d1b7d2e"/>
    <xsd:element name="properties">
      <xsd:complexType>
        <xsd:sequence>
          <xsd:element name="documentManagement">
            <xsd:complexType>
              <xsd:all>
                <xsd:element ref="ns1:CaseID" minOccurs="0"/>
                <xsd:element ref="ns1:DocID" minOccurs="0"/>
                <xsd:element ref="ns1:Finalized" minOccurs="0"/>
                <xsd:element ref="ns1:Related" minOccurs="0"/>
                <xsd:element ref="ns1:LocalAttachment" minOccurs="0"/>
                <xsd:element ref="ns1:RegistrationDate" minOccurs="0"/>
                <xsd:element ref="ns1:CaseRecordNumber"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ustomerName" minOccurs="0"/>
                <xsd:element ref="ns1:ProjectName" minOccurs="0"/>
                <xsd:element ref="ns1:CCMVisualId" minOccurs="0"/>
                <xsd:element ref="ns1:CCMCognitiveType" minOccurs="0"/>
                <xsd:element ref="ns2:SharedWithUsers" minOccurs="0"/>
                <xsd:element ref="ns2:SharedWithDetails" minOccurs="0"/>
                <xsd:element ref="ns1:CCMMetadataExtractionStatus" minOccurs="0"/>
                <xsd:element ref="ns1:CCMCommentCount" minOccurs="0"/>
                <xsd:element ref="ns1:CCMPageCount" minOccurs="0"/>
                <xsd:element ref="ns1:CCMPreviewAnnotationsTasks" minOccurs="0"/>
                <xsd:element ref="ns1:DocumentVersion" minOccurs="0"/>
                <xsd:element ref="ns1:DocumentStatus" minOccurs="0"/>
                <xsd:element ref="ns3:CCMMultipleTransferTransaction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8" nillable="true" ma:displayName="Sags ID" ma:default="Tildeler" ma:internalName="CaseID" ma:readOnly="true">
      <xsd:simpleType>
        <xsd:restriction base="dms:Text"/>
      </xsd:simpleType>
    </xsd:element>
    <xsd:element name="DocID" ma:index="9" nillable="true" ma:displayName="Dok ID" ma:default="Tildeler" ma:internalName="DocID" ma:readOnly="true">
      <xsd:simpleType>
        <xsd:restriction base="dms:Text"/>
      </xsd:simpleType>
    </xsd:element>
    <xsd:element name="Finalized" ma:index="10" nillable="true" ma:displayName="Endeligt" ma:default="False" ma:internalName="Finalized" ma:readOnly="true">
      <xsd:simpleType>
        <xsd:restriction base="dms:Boolean"/>
      </xsd:simpleType>
    </xsd:element>
    <xsd:element name="Related" ma:index="11" nillable="true" ma:displayName="Vedhæftet dokument" ma:default="False" ma:internalName="Related" ma:readOnly="true">
      <xsd:simpleType>
        <xsd:restriction base="dms:Boolean"/>
      </xsd:simpleType>
    </xsd:element>
    <xsd:element name="LocalAttachment" ma:index="12" nillable="true" ma:displayName="Lokalt bilag" ma:default="False" ma:internalName="LocalAttachment" ma:readOnly="true">
      <xsd:simpleType>
        <xsd:restriction base="dms:Boolean"/>
      </xsd:simpleType>
    </xsd:element>
    <xsd:element name="RegistrationDate" ma:index="13" nillable="true" ma:displayName="Registrerings dato" ma:format="DateTime" ma:internalName="RegistrationDate" ma:readOnly="true">
      <xsd:simpleType>
        <xsd:restriction base="dms:DateTime"/>
      </xsd:simpleType>
    </xsd:element>
    <xsd:element name="CaseRecordNumber" ma:index="14" nillable="true" ma:displayName="Akt ID" ma:decimals="0" ma:default="0" ma:internalName="CaseRecordNumber" ma:readOnly="true">
      <xsd:simpleType>
        <xsd:restriction base="dms:Number"/>
      </xsd:simpleType>
    </xsd:element>
    <xsd:element name="CCMTemplateName" ma:index="15" nillable="true" ma:displayName="Skabelon navn" ma:internalName="CCMTemplateName" ma:readOnly="true">
      <xsd:simpleType>
        <xsd:restriction base="dms:Text"/>
      </xsd:simpleType>
    </xsd:element>
    <xsd:element name="CCMTemplateVersion" ma:index="16" nillable="true" ma:displayName="Skabelon version" ma:internalName="CCMTemplateVersion" ma:readOnly="true">
      <xsd:simpleType>
        <xsd:restriction base="dms:Text"/>
      </xsd:simpleType>
    </xsd:element>
    <xsd:element name="CCMTemplateID" ma:index="17" nillable="true" ma:displayName="CCMTemplateID" ma:decimals="0" ma:default="0" ma:hidden="true" ma:internalName="CCMTemplateID" ma:readOnly="true">
      <xsd:simpleType>
        <xsd:restriction base="dms:Number"/>
      </xsd:simpleType>
    </xsd:element>
    <xsd:element name="CCMSystemID" ma:index="18" nillable="true" ma:displayName="CCMSystemID" ma:hidden="true" ma:internalName="CCMSystemID" ma:readOnly="true">
      <xsd:simpleType>
        <xsd:restriction base="dms:Text"/>
      </xsd:simpleType>
    </xsd:element>
    <xsd:element name="WasEncrypted" ma:index="19" nillable="true" ma:displayName="Krypteret" ma:default="False" ma:internalName="WasEncrypted" ma:readOnly="true">
      <xsd:simpleType>
        <xsd:restriction base="dms:Boolean"/>
      </xsd:simpleType>
    </xsd:element>
    <xsd:element name="WasSigned" ma:index="20" nillable="true" ma:displayName="Signeret" ma:default="False" ma:internalName="WasSigned" ma:readOnly="true">
      <xsd:simpleType>
        <xsd:restriction base="dms:Boolean"/>
      </xsd:simpleType>
    </xsd:element>
    <xsd:element name="MailHasAttachments" ma:index="21" nillable="true" ma:displayName="E-mail har vedhæftede filer" ma:default="False" ma:internalName="MailHasAttachments" ma:readOnly="true">
      <xsd:simpleType>
        <xsd:restriction base="dms:Boolean"/>
      </xsd:simpleType>
    </xsd:element>
    <xsd:element name="CCMConversation" ma:index="22" nillable="true" ma:displayName="Samtale" ma:internalName="CCMConversation" ma:readOnly="true">
      <xsd:simpleType>
        <xsd:restriction base="dms:Text"/>
      </xsd:simpleType>
    </xsd:element>
    <xsd:element name="CustomerName" ma:index="23" nillable="true" ma:displayName="Kunde" ma:internalName="CustomerName">
      <xsd:simpleType>
        <xsd:restriction base="dms:Text">
          <xsd:maxLength value="255"/>
        </xsd:restriction>
      </xsd:simpleType>
    </xsd:element>
    <xsd:element name="ProjectName" ma:index="24" nillable="true" ma:displayName="Løsning" ma:default="Social Pension" ma:internalName="ProjectName">
      <xsd:simpleType>
        <xsd:restriction base="dms:Text">
          <xsd:maxLength value="255"/>
        </xsd:restriction>
      </xsd:simpleType>
    </xsd:element>
    <xsd:element name="CCMVisualId" ma:index="25" nillable="true" ma:displayName="Sags ID" ma:default="Tildeler" ma:internalName="CCMVisualId" ma:readOnly="true">
      <xsd:simpleType>
        <xsd:restriction base="dms:Text"/>
      </xsd:simpleType>
    </xsd:element>
    <xsd:element name="CCMCognitiveType" ma:index="27" nillable="true" ma:displayName="CognitiveType" ma:decimals="0" ma:internalName="CCMCognitiveType" ma:readOnly="false">
      <xsd:simpleType>
        <xsd:restriction base="dms:Number"/>
      </xsd:simpleType>
    </xsd:element>
    <xsd:element name="CCMMetadataExtractionStatus" ma:index="30" nillable="true" ma:displayName="CCMMetadataExtractionStatus" ma:default="CCMPageCount:InProgress;CCMCommentCount:InProgress" ma:description="" ma:hidden="true" ma:internalName="CCMMetadataExtractionStatus" ma:readOnly="false">
      <xsd:simpleType>
        <xsd:restriction base="dms:Text"/>
      </xsd:simpleType>
    </xsd:element>
    <xsd:element name="CCMCommentCount" ma:index="31" nillable="true" ma:displayName="Kommentarer" ma:decimals="0" ma:description="" ma:internalName="CCMCommentCount" ma:readOnly="true">
      <xsd:simpleType>
        <xsd:restriction base="dms:Number"/>
      </xsd:simpleType>
    </xsd:element>
    <xsd:element name="CCMPageCount" ma:index="32" nillable="true" ma:displayName="Sider" ma:decimals="0" ma:description="" ma:internalName="CCMPageCount" ma:readOnly="true">
      <xsd:simpleType>
        <xsd:restriction base="dms:Number"/>
      </xsd:simpleType>
    </xsd:element>
    <xsd:element name="CCMPreviewAnnotationsTasks" ma:index="33" nillable="true" ma:displayName="Opgaver" ma:decimals="0" ma:description="" ma:internalName="CCMPreviewAnnotationsTasks" ma:readOnly="true">
      <xsd:simpleType>
        <xsd:restriction base="dms:Number"/>
      </xsd:simpleType>
    </xsd:element>
    <xsd:element name="DocumentVersion" ma:index="34" nillable="true" ma:displayName="Dokument version" ma:default="1.0" ma:internalName="DocumentVersion" ma:readOnly="false">
      <xsd:simpleType>
        <xsd:restriction base="dms:Text"/>
      </xsd:simpleType>
    </xsd:element>
    <xsd:element name="DocumentStatus" ma:index="35" nillable="true" ma:displayName="Dokument status" ma:default="01 - Planlagt" ma:internalName="DocumentStatus" ma:readOnly="false">
      <xsd:simpleType>
        <xsd:restriction base="dms:Choice">
          <xsd:enumeration value="01 - Planlagt"/>
          <xsd:enumeration value="02 - Under udarbejdelse"/>
          <xsd:enumeration value="03 - Færdigt"/>
          <xsd:enumeration value="04 - Reviewet"/>
          <xsd:enumeration value="05 - Godkendt"/>
          <xsd:enumeration value="80 - Annulleret"/>
        </xsd:restriction>
      </xsd:simpleType>
    </xsd:element>
  </xsd:schema>
  <xsd:schema xmlns:xsd="http://www.w3.org/2001/XMLSchema" xmlns:xs="http://www.w3.org/2001/XMLSchema" xmlns:dms="http://schemas.microsoft.com/office/2006/documentManagement/types" xmlns:pc="http://schemas.microsoft.com/office/infopath/2007/PartnerControls" targetNamespace="a229da28-05aa-4f19-8f5c-bf1f02bd78ae" elementFormDefault="qualified">
    <xsd:import namespace="http://schemas.microsoft.com/office/2006/documentManagement/types"/>
    <xsd:import namespace="http://schemas.microsoft.com/office/infopath/2007/PartnerControls"/>
    <xsd:element name="SharedWithUsers" ma:index="2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Delt med detaljer"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cb615f-7f7d-4bfb-a64d-9fe71d1b7d2e" elementFormDefault="qualified">
    <xsd:import namespace="http://schemas.microsoft.com/office/2006/documentManagement/types"/>
    <xsd:import namespace="http://schemas.microsoft.com/office/infopath/2007/PartnerControls"/>
    <xsd:element name="CCMMultipleTransferTransactionID" ma:index="36" nillable="true" ma:displayName="CCMMultipleTransferTransactionID" ma:hidden="true" ma:internalName="CCMMultipleTransferTransactionID">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CCMCognitiveType xmlns="http://schemas.microsoft.com/sharepoint/v3" xsi:nil="true"/>
    <CustomerName xmlns="http://schemas.microsoft.com/sharepoint/v3" xsi:nil="true"/>
    <ProjectName xmlns="http://schemas.microsoft.com/sharepoint/v3">Social Pension</ProjectName>
    <LocalAttachment xmlns="http://schemas.microsoft.com/sharepoint/v3">false</LocalAttachment>
    <Finalized xmlns="http://schemas.microsoft.com/sharepoint/v3">false</Finalized>
    <DocID xmlns="http://schemas.microsoft.com/sharepoint/v3">6215790</DocID>
    <MailHasAttachments xmlns="http://schemas.microsoft.com/sharepoint/v3">false</MailHasAttachments>
    <CCMTemplateID xmlns="http://schemas.microsoft.com/sharepoint/v3">0</CCMTemplateID>
    <CaseRecordNumber xmlns="http://schemas.microsoft.com/sharepoint/v3">0</CaseRecordNumber>
    <CaseID xmlns="http://schemas.microsoft.com/sharepoint/v3">ATPSP</CaseID>
    <RegistrationDate xmlns="http://schemas.microsoft.com/sharepoint/v3" xsi:nil="true"/>
    <Related xmlns="http://schemas.microsoft.com/sharepoint/v3">false</Related>
    <CCMSystemID xmlns="http://schemas.microsoft.com/sharepoint/v3">a83c9e44-5554-4fe4-9554-0ea6ec621664</CCMSystemID>
    <CCMVisualId xmlns="http://schemas.microsoft.com/sharepoint/v3">ATPSP</CCMVisualId>
    <WasSigned xmlns="http://schemas.microsoft.com/sharepoint/v3">false</WasSigned>
    <WasEncrypted xmlns="http://schemas.microsoft.com/sharepoint/v3">false</WasEncrypted>
    <CCMMetadataExtractionStatus xmlns="http://schemas.microsoft.com/sharepoint/v3">CCMPageCount:Idle;CCMCommentCount:Idle</CCMMetadataExtractionStatus>
    <DocumentStatus xmlns="http://schemas.microsoft.com/sharepoint/v3">01 - Planlagt</DocumentStatus>
    <DocumentVersion xmlns="http://schemas.microsoft.com/sharepoint/v3">1.0</DocumentVersion>
    <CCMPageCount xmlns="http://schemas.microsoft.com/sharepoint/v3">3</CCMPageCount>
    <CCMCommentCount xmlns="http://schemas.microsoft.com/sharepoint/v3">14</CCMCommentCount>
    <CCMPreviewAnnotationsTasks xmlns="http://schemas.microsoft.com/sharepoint/v3">0</CCMPreviewAnnotationsTasks>
    <CCMMultipleTransferTransactionID xmlns="f2cb615f-7f7d-4bfb-a64d-9fe71d1b7d2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833EA0-9173-421E-8DA4-1417DD95B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29da28-05aa-4f19-8f5c-bf1f02bd78ae"/>
    <ds:schemaRef ds:uri="f2cb615f-7f7d-4bfb-a64d-9fe71d1b7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56347E-1ECC-47AD-B075-3FAA1D7D0B2E}">
  <ds:schemaRefs>
    <ds:schemaRef ds:uri="http://schemas.openxmlformats.org/officeDocument/2006/bibliography"/>
  </ds:schemaRefs>
</ds:datastoreItem>
</file>

<file path=customXml/itemProps3.xml><?xml version="1.0" encoding="utf-8"?>
<ds:datastoreItem xmlns:ds="http://schemas.openxmlformats.org/officeDocument/2006/customXml" ds:itemID="{CB151258-7E44-4FE0-A564-384B624E556D}">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a229da28-05aa-4f19-8f5c-bf1f02bd78ae"/>
    <ds:schemaRef ds:uri="http://schemas.microsoft.com/sharepoint/v3"/>
    <ds:schemaRef ds:uri="http://schemas.openxmlformats.org/package/2006/metadata/core-properties"/>
    <ds:schemaRef ds:uri="http://purl.org/dc/terms/"/>
    <ds:schemaRef ds:uri="f2cb615f-7f7d-4bfb-a64d-9fe71d1b7d2e"/>
    <ds:schemaRef ds:uri="http://www.w3.org/XML/1998/namespace"/>
    <ds:schemaRef ds:uri="http://purl.org/dc/dcmitype/"/>
  </ds:schemaRefs>
</ds:datastoreItem>
</file>

<file path=customXml/itemProps4.xml><?xml version="1.0" encoding="utf-8"?>
<ds:datastoreItem xmlns:ds="http://schemas.openxmlformats.org/officeDocument/2006/customXml" ds:itemID="{163DBE8D-3F3F-4AFD-AD07-DD815449CB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MASTER_TEMPLATE (2).dotx</Template>
  <TotalTime>1</TotalTime>
  <Pages>3</Pages>
  <Words>708</Words>
  <Characters>4324</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ATP</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Lone Ernst - LOE</dc:creator>
  <cp:lastModifiedBy>Hamza Shahid Mahmood - HMO</cp:lastModifiedBy>
  <cp:revision>2</cp:revision>
  <cp:lastPrinted>2017-03-13T10:09:00Z</cp:lastPrinted>
  <dcterms:created xsi:type="dcterms:W3CDTF">2025-07-18T10:48:00Z</dcterms:created>
  <dcterms:modified xsi:type="dcterms:W3CDTF">2025-07-18T10:48:00Z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0x010100AC085CFC53BC46CEA2EADE194AD9D4820005DB6461236D064AB50C0ACD7C587D0B</vt:lpwstr>
  </property>
  <property fmtid="{D5CDD505-2E9C-101B-9397-08002B2CF9AE}" pid="3" name="_dlc_DocIdItemGuid">
    <vt:lpwstr>29f33287-f7b4-4389-81d0-93e0b278d519</vt:lpwstr>
  </property>
  <property fmtid="{D5CDD505-2E9C-101B-9397-08002B2CF9AE}" pid="4" name="ContentRemapped">
    <vt:lpwstr>true</vt:lpwstr>
  </property>
  <property fmtid="{D5CDD505-2E9C-101B-9397-08002B2CF9AE}" pid="5" name="xd_Signature">
    <vt:bool>false</vt:bool>
  </property>
  <property fmtid="{D5CDD505-2E9C-101B-9397-08002B2CF9AE}" pid="6" name="CCMOneDriveID">
    <vt:lpwstr/>
  </property>
  <property fmtid="{D5CDD505-2E9C-101B-9397-08002B2CF9AE}" pid="7" name="CCMOneDriveOwnerID">
    <vt:lpwstr/>
  </property>
  <property fmtid="{D5CDD505-2E9C-101B-9397-08002B2CF9AE}" pid="8" name="CCMOneDriveItemID">
    <vt:lpwstr/>
  </property>
  <property fmtid="{D5CDD505-2E9C-101B-9397-08002B2CF9AE}" pid="9" name="CCMIsSharedOnOneDrive">
    <vt:bool>false</vt:bool>
  </property>
  <property fmtid="{D5CDD505-2E9C-101B-9397-08002B2CF9AE}" pid="10" name="CCMSystem">
    <vt:lpwstr> </vt:lpwstr>
  </property>
</Properties>
</file>