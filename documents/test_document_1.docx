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E9C1" w14:textId="4FB33E89" w:rsidR="00137C5B" w:rsidRDefault="00960361" w:rsidP="00137C5B">
      <w:pPr>
        <w:rPr>
          <w:color w:val="FF0000"/>
          <w:lang w:val="da-DK"/>
        </w:rPr>
      </w:pPr>
      <w:r>
        <w:rPr>
          <w:color w:val="FF0000"/>
          <w:lang w:val="da-DK"/>
        </w:rPr>
        <w:t>IF Betingelse Ubegrænset fuldmagt</w:t>
      </w:r>
    </w:p>
    <w:p w14:paraId="64CFE32C" w14:textId="5394D0D7" w:rsidR="00F276F4" w:rsidRDefault="00137C5B" w:rsidP="00F276F4">
      <w:pPr>
        <w:rPr>
          <w:lang w:val="da-DK"/>
        </w:rPr>
      </w:pPr>
      <w:r w:rsidRPr="00137C5B">
        <w:rPr>
          <w:lang w:val="da-DK"/>
        </w:rPr>
        <w:t>”Du modtager dette brev på vegne af [</w:t>
      </w:r>
      <w:r w:rsidRPr="00137C5B">
        <w:rPr>
          <w:highlight w:val="yellow"/>
          <w:lang w:val="da-DK"/>
        </w:rPr>
        <w:t>Fuldmagtsgivers navn</w:t>
      </w:r>
      <w:r w:rsidRPr="00137C5B">
        <w:rPr>
          <w:lang w:val="da-DK"/>
        </w:rPr>
        <w:t>], som du er fuldmagtshaver</w:t>
      </w:r>
      <w:r w:rsidR="002C5BB2">
        <w:rPr>
          <w:lang w:val="da-DK"/>
        </w:rPr>
        <w:t xml:space="preserve"> eller værge</w:t>
      </w:r>
      <w:r w:rsidRPr="00137C5B">
        <w:rPr>
          <w:lang w:val="da-DK"/>
        </w:rPr>
        <w:t xml:space="preserve"> for.”</w:t>
      </w:r>
    </w:p>
    <w:p w14:paraId="3FCC2778" w14:textId="77777777" w:rsidR="00460878" w:rsidRPr="00DA4FDC" w:rsidRDefault="00460878" w:rsidP="00DA4FDC">
      <w:pPr>
        <w:rPr>
          <w:lang w:val="da-DK"/>
        </w:rPr>
      </w:pPr>
    </w:p>
    <w:p w14:paraId="2649C1DF" w14:textId="302127CE" w:rsidR="007452F2" w:rsidRPr="00F17E41" w:rsidRDefault="007452F2" w:rsidP="00DA4FDC">
      <w:pPr>
        <w:rPr>
          <w:lang w:val="da-DK"/>
        </w:rPr>
      </w:pPr>
      <w:r w:rsidRPr="00F17E41">
        <w:rPr>
          <w:b/>
          <w:bCs/>
          <w:sz w:val="28"/>
          <w:szCs w:val="28"/>
          <w:lang w:val="da-DK"/>
        </w:rPr>
        <w:t xml:space="preserve">Du skal betale ældrecheck for </w:t>
      </w:r>
      <w:r w:rsidR="00C06396">
        <w:rPr>
          <w:b/>
          <w:bCs/>
          <w:sz w:val="28"/>
          <w:szCs w:val="28"/>
          <w:lang w:val="da-DK"/>
        </w:rPr>
        <w:t>Årstal indeværende år</w:t>
      </w:r>
      <w:r w:rsidRPr="00F17E41">
        <w:rPr>
          <w:b/>
          <w:bCs/>
          <w:sz w:val="28"/>
          <w:szCs w:val="28"/>
          <w:lang w:val="da-DK"/>
        </w:rPr>
        <w:t xml:space="preserve"> tilbage</w:t>
      </w:r>
    </w:p>
    <w:p w14:paraId="769F5256" w14:textId="0300DB96" w:rsidR="007452F2" w:rsidRPr="00F17E41" w:rsidRDefault="007452F2" w:rsidP="00DA4FDC">
      <w:pPr>
        <w:rPr>
          <w:lang w:val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Vi skriver til dig, fordi 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 xml:space="preserve">skriv </w:t>
      </w:r>
      <w:r>
        <w:rPr>
          <w:rFonts w:eastAsia="Times New Roman"/>
          <w:color w:val="auto"/>
          <w:shd w:val="clear" w:color="auto" w:fill="00FF00"/>
          <w:lang w:val="da-DK" w:eastAsia="da-DK"/>
        </w:rPr>
        <w:t xml:space="preserve">hvem der har givet os 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>oplysninger</w:t>
      </w:r>
      <w:r w:rsidRPr="007452F2">
        <w:rPr>
          <w:rFonts w:eastAsia="Times New Roman"/>
          <w:color w:val="auto"/>
          <w:lang w:val="da-DK" w:eastAsia="da-DK"/>
        </w:rPr>
        <w:t xml:space="preserve"> har givet os nye oplysninger om</w:t>
      </w:r>
      <w:r w:rsidR="00A53356">
        <w:rPr>
          <w:rFonts w:eastAsia="Times New Roman"/>
          <w:color w:val="auto"/>
          <w:lang w:val="da-DK" w:eastAsia="da-DK"/>
        </w:rPr>
        <w:t xml:space="preserve"> </w:t>
      </w:r>
      <w:r w:rsidR="007541C3">
        <w:rPr>
          <w:rStyle w:val="normaltextrun"/>
          <w:color w:val="FF0000"/>
          <w:lang w:val="da-DK"/>
        </w:rPr>
        <w:t>I</w:t>
      </w:r>
      <w:r w:rsidR="007541C3" w:rsidRPr="00946D7E">
        <w:rPr>
          <w:rStyle w:val="normaltextrun"/>
          <w:color w:val="FF0000"/>
          <w:lang w:val="da-DK"/>
        </w:rPr>
        <w:t xml:space="preserve">f betingelse Borger enlig ved ældrecheck </w:t>
      </w:r>
      <w:proofErr w:type="spellStart"/>
      <w:r w:rsidR="007541C3" w:rsidRPr="00946D7E">
        <w:rPr>
          <w:rStyle w:val="normaltextrun"/>
          <w:color w:val="FF0000"/>
          <w:lang w:val="da-DK"/>
        </w:rPr>
        <w:t>berettigelse</w:t>
      </w:r>
      <w:r w:rsidR="00A53356">
        <w:rPr>
          <w:rFonts w:eastAsia="Times New Roman"/>
          <w:color w:val="FF0000"/>
          <w:lang w:val="da-DK" w:eastAsia="da-DK"/>
        </w:rPr>
        <w:t>”</w:t>
      </w:r>
      <w:r w:rsidR="00A53356">
        <w:rPr>
          <w:rFonts w:eastAsia="Times New Roman"/>
          <w:color w:val="auto"/>
          <w:lang w:val="da-DK" w:eastAsia="da-DK"/>
        </w:rPr>
        <w:t>din</w:t>
      </w:r>
      <w:proofErr w:type="spellEnd"/>
      <w:r w:rsidR="00A53356">
        <w:rPr>
          <w:rFonts w:eastAsia="Times New Roman"/>
          <w:color w:val="auto"/>
          <w:lang w:val="da-DK" w:eastAsia="da-DK"/>
        </w:rPr>
        <w:t xml:space="preserve">” </w:t>
      </w:r>
      <w:r w:rsidR="00A53356" w:rsidRPr="00FD126A">
        <w:rPr>
          <w:rFonts w:eastAsia="Times New Roman"/>
          <w:color w:val="FF0000"/>
          <w:lang w:val="da-DK" w:eastAsia="da-DK"/>
        </w:rPr>
        <w:t>Else</w:t>
      </w:r>
      <w:r w:rsidRPr="007452F2">
        <w:rPr>
          <w:rFonts w:eastAsia="Times New Roman"/>
          <w:color w:val="auto"/>
          <w:lang w:val="da-DK" w:eastAsia="da-DK"/>
        </w:rPr>
        <w:t xml:space="preserve"> </w:t>
      </w:r>
      <w:r w:rsidR="00FD126A">
        <w:rPr>
          <w:rFonts w:eastAsia="Times New Roman"/>
          <w:color w:val="auto"/>
          <w:lang w:val="da-DK" w:eastAsia="da-DK"/>
        </w:rPr>
        <w:t xml:space="preserve">”jeres” </w:t>
      </w:r>
      <w:r w:rsidRPr="007452F2">
        <w:rPr>
          <w:rFonts w:eastAsia="Times New Roman"/>
          <w:color w:val="auto"/>
          <w:lang w:val="da-DK" w:eastAsia="da-DK"/>
        </w:rPr>
        <w:t xml:space="preserve">likvide formue efter den seneste opgørelse i brevet </w:t>
      </w:r>
      <w:r>
        <w:rPr>
          <w:rFonts w:eastAsia="Times New Roman"/>
          <w:color w:val="auto"/>
          <w:shd w:val="clear" w:color="auto" w:fill="00FF00"/>
          <w:lang w:val="da-DK" w:eastAsia="da-DK"/>
        </w:rPr>
        <w:t>Skriv ti</w:t>
      </w:r>
      <w:r w:rsidRPr="007452F2">
        <w:rPr>
          <w:rFonts w:eastAsia="Times New Roman"/>
          <w:color w:val="auto"/>
          <w:shd w:val="clear" w:color="auto" w:fill="00FF00"/>
          <w:lang w:val="da-DK" w:eastAsia="da-DK"/>
        </w:rPr>
        <w:t>tel på brev og dato for udsendelse.</w:t>
      </w:r>
      <w:r w:rsidRPr="007452F2">
        <w:rPr>
          <w:rFonts w:eastAsia="Times New Roman"/>
          <w:color w:val="auto"/>
          <w:lang w:val="da-DK" w:eastAsia="da-DK"/>
        </w:rPr>
        <w:t xml:space="preserve"> De nye oplysninger ændrer ikke den seneste opgørelse af </w:t>
      </w:r>
      <w:r w:rsidR="007541C3">
        <w:rPr>
          <w:rStyle w:val="normaltextrun"/>
          <w:color w:val="FF0000"/>
          <w:lang w:val="da-DK"/>
        </w:rPr>
        <w:t>I</w:t>
      </w:r>
      <w:r w:rsidR="007541C3" w:rsidRPr="00946D7E">
        <w:rPr>
          <w:rStyle w:val="normaltextrun"/>
          <w:color w:val="FF0000"/>
          <w:lang w:val="da-DK"/>
        </w:rPr>
        <w:t xml:space="preserve">f betingelse Borger enlig ved ældrecheck </w:t>
      </w:r>
      <w:proofErr w:type="gramStart"/>
      <w:r w:rsidR="007541C3" w:rsidRPr="00946D7E">
        <w:rPr>
          <w:rStyle w:val="normaltextrun"/>
          <w:color w:val="FF0000"/>
          <w:lang w:val="da-DK"/>
        </w:rPr>
        <w:t>berettigelse</w:t>
      </w:r>
      <w:r w:rsidR="007541C3" w:rsidRPr="003A4D92">
        <w:rPr>
          <w:rFonts w:eastAsia="Times New Roman"/>
          <w:color w:val="FF0000"/>
          <w:lang w:val="da-DK" w:eastAsia="da-DK"/>
        </w:rPr>
        <w:t xml:space="preserve"> </w:t>
      </w:r>
      <w:r w:rsidR="003A4D92">
        <w:rPr>
          <w:rFonts w:eastAsia="Times New Roman"/>
          <w:color w:val="FF0000"/>
          <w:lang w:val="da-DK" w:eastAsia="da-DK"/>
        </w:rPr>
        <w:t xml:space="preserve"> ”</w:t>
      </w:r>
      <w:proofErr w:type="gramEnd"/>
      <w:r w:rsidR="003A4D92">
        <w:rPr>
          <w:rFonts w:eastAsia="Times New Roman"/>
          <w:color w:val="auto"/>
          <w:lang w:val="da-DK" w:eastAsia="da-DK"/>
        </w:rPr>
        <w:t>din</w:t>
      </w:r>
      <w:r w:rsidR="003A4D92" w:rsidRPr="003A4D92">
        <w:rPr>
          <w:rFonts w:eastAsia="Times New Roman"/>
          <w:color w:val="FF0000"/>
          <w:lang w:val="da-DK" w:eastAsia="da-DK"/>
        </w:rPr>
        <w:t xml:space="preserve">” Else </w:t>
      </w:r>
      <w:r w:rsidR="003A4D92">
        <w:rPr>
          <w:rFonts w:eastAsia="Times New Roman"/>
          <w:color w:val="auto"/>
          <w:lang w:val="da-DK" w:eastAsia="da-DK"/>
        </w:rPr>
        <w:t xml:space="preserve">”jeres” </w:t>
      </w:r>
      <w:r w:rsidRPr="007452F2">
        <w:rPr>
          <w:rFonts w:eastAsia="Times New Roman"/>
          <w:color w:val="auto"/>
          <w:lang w:val="da-DK" w:eastAsia="da-DK"/>
        </w:rPr>
        <w:t>likvide formue til ældrecheck</w:t>
      </w:r>
      <w:r w:rsidR="00A53356">
        <w:rPr>
          <w:rFonts w:eastAsia="Times New Roman"/>
          <w:color w:val="auto"/>
          <w:lang w:val="da-DK" w:eastAsia="da-DK"/>
        </w:rPr>
        <w:t xml:space="preserve"> </w:t>
      </w:r>
      <w:r w:rsidR="00A66213" w:rsidRPr="00CE25BB">
        <w:rPr>
          <w:rFonts w:eastAsia="Times New Roman"/>
          <w:color w:val="auto"/>
          <w:highlight w:val="yellow"/>
          <w:lang w:val="da-DK" w:eastAsia="da-DK"/>
        </w:rPr>
        <w:t>Årstal indeværende år</w:t>
      </w:r>
      <w:r w:rsidRPr="007452F2">
        <w:rPr>
          <w:rFonts w:eastAsia="Times New Roman"/>
          <w:color w:val="auto"/>
          <w:lang w:val="da-DK" w:eastAsia="da-DK"/>
        </w:rPr>
        <w:t>.</w:t>
      </w:r>
    </w:p>
    <w:p w14:paraId="5926B4A3" w14:textId="5AC673DF" w:rsidR="007452F2" w:rsidRPr="00F17E41" w:rsidRDefault="007452F2" w:rsidP="00DA4FDC">
      <w:pPr>
        <w:rPr>
          <w:lang w:val="da-DK"/>
        </w:rPr>
      </w:pPr>
    </w:p>
    <w:p w14:paraId="57E04B8F" w14:textId="696CDC17" w:rsidR="00F276F4" w:rsidRPr="00B408B8" w:rsidRDefault="007452F2" w:rsidP="00B408B8">
      <w:pPr>
        <w:rPr>
          <w:lang w:val="da-DK"/>
        </w:rPr>
      </w:pPr>
      <w:r w:rsidRPr="007452F2">
        <w:rPr>
          <w:rFonts w:eastAsia="Times New Roman"/>
          <w:color w:val="auto"/>
          <w:lang w:val="da-DK" w:eastAsia="da-DK"/>
        </w:rPr>
        <w:t xml:space="preserve">Vores opgørelse viser, at du uberettiget har fået udbetalt ældrecheck og fortsat skal betale </w:t>
      </w:r>
      <w:r w:rsidR="00816CFF" w:rsidRPr="00CE25BB">
        <w:rPr>
          <w:rStyle w:val="normaltextrun"/>
          <w:b/>
          <w:bCs/>
          <w:highlight w:val="yellow"/>
          <w:lang w:val="da-DK"/>
        </w:rPr>
        <w:t>Kontrol af ældrecheck krav</w:t>
      </w:r>
      <w:r w:rsidRPr="007452F2">
        <w:rPr>
          <w:rFonts w:eastAsia="Times New Roman"/>
          <w:b/>
          <w:bCs/>
          <w:color w:val="auto"/>
          <w:lang w:val="da-DK" w:eastAsia="da-DK"/>
        </w:rPr>
        <w:t xml:space="preserve"> kr</w:t>
      </w:r>
      <w:r w:rsidRPr="007452F2">
        <w:rPr>
          <w:rFonts w:eastAsia="Times New Roman"/>
          <w:color w:val="auto"/>
          <w:lang w:val="da-DK" w:eastAsia="da-DK"/>
        </w:rPr>
        <w:t xml:space="preserve">. </w:t>
      </w:r>
      <w:ins w:id="0" w:author="NCDMZ\exkmu" w:date="2024-12-13T10:38:00Z">
        <w:r w:rsidR="000C12EA">
          <w:rPr>
            <w:rFonts w:eastAsia="Times New Roman"/>
            <w:color w:val="auto"/>
            <w:lang w:val="da-DK" w:eastAsia="da-DK"/>
          </w:rPr>
          <w:t xml:space="preserve">efter </w:t>
        </w:r>
      </w:ins>
      <w:ins w:id="1" w:author="NCDMZ\exkmu" w:date="2024-12-13T10:06:00Z">
        <w:r w:rsidR="00690D99" w:rsidRPr="000714B6">
          <w:rPr>
            <w:rFonts w:eastAsia="Times New Roman"/>
            <w:color w:val="auto"/>
            <w:lang w:val="da-DK" w:eastAsia="da-DK"/>
          </w:rPr>
          <w:t xml:space="preserve">skat </w:t>
        </w:r>
      </w:ins>
      <w:r w:rsidRPr="007452F2">
        <w:rPr>
          <w:rFonts w:eastAsia="Times New Roman"/>
          <w:color w:val="auto"/>
          <w:lang w:val="da-DK" w:eastAsia="da-DK"/>
        </w:rPr>
        <w:t>tilbage.</w:t>
      </w:r>
    </w:p>
    <w:sectPr w:rsidR="00F276F4" w:rsidRPr="00B408B8" w:rsidSect="001B480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39" w:right="3259" w:bottom="1418" w:left="1134" w:header="794" w:footer="624" w:gutter="0"/>
      <w:pgBorders w:offsetFrom="page"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F6A14" w14:textId="77777777" w:rsidR="00847AB3" w:rsidRDefault="00847AB3" w:rsidP="00EB689C">
      <w:r>
        <w:separator/>
      </w:r>
    </w:p>
    <w:p w14:paraId="68F570FB" w14:textId="77777777" w:rsidR="00847AB3" w:rsidRDefault="00847AB3"/>
  </w:endnote>
  <w:endnote w:type="continuationSeparator" w:id="0">
    <w:p w14:paraId="2B34AC05" w14:textId="77777777" w:rsidR="00847AB3" w:rsidRDefault="00847AB3" w:rsidP="00EB689C">
      <w:r>
        <w:continuationSeparator/>
      </w:r>
    </w:p>
    <w:p w14:paraId="1EB8003A" w14:textId="77777777" w:rsidR="00847AB3" w:rsidRDefault="00847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+Tabeloverskrif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730068"/>
      <w:docPartObj>
        <w:docPartGallery w:val="Page Numbers (Bottom of Page)"/>
        <w:docPartUnique/>
      </w:docPartObj>
    </w:sdtPr>
    <w:sdtContent>
      <w:sdt>
        <w:sdtPr>
          <w:id w:val="253867974"/>
          <w:docPartObj>
            <w:docPartGallery w:val="Page Numbers (Top of Page)"/>
            <w:docPartUnique/>
          </w:docPartObj>
        </w:sdtPr>
        <w:sdtContent>
          <w:p w14:paraId="397CA39A" w14:textId="77777777" w:rsidR="001950F0" w:rsidRDefault="001950F0" w:rsidP="001950F0">
            <w:pPr>
              <w:pStyle w:val="Sidefod"/>
              <w:ind w:right="27"/>
              <w:jc w:val="right"/>
            </w:pPr>
          </w:p>
          <w:p w14:paraId="397CA39B" w14:textId="77777777" w:rsidR="001950F0" w:rsidRDefault="00F95617" w:rsidP="001950F0">
            <w:pPr>
              <w:pStyle w:val="Sidefod"/>
              <w:ind w:right="27"/>
              <w:jc w:val="right"/>
            </w:pPr>
            <w:r>
              <w:rPr>
                <w:noProof/>
                <w:lang w:val="da-DK" w:eastAsia="da-DK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397CA3A3" wp14:editId="397CA3A4">
                      <wp:simplePos x="0" y="0"/>
                      <wp:positionH relativeFrom="column">
                        <wp:posOffset>3851910</wp:posOffset>
                      </wp:positionH>
                      <wp:positionV relativeFrom="paragraph">
                        <wp:posOffset>54610</wp:posOffset>
                      </wp:positionV>
                      <wp:extent cx="2781300" cy="266700"/>
                      <wp:effectExtent l="0" t="0" r="0" b="0"/>
                      <wp:wrapNone/>
                      <wp:docPr id="10" name="Tekstfel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normalEastAsianFlow="1">
                            <wps:cNvSpPr txBox="1"/>
                            <wps:spPr>
                              <a:xfrm>
                                <a:off x="0" y="0"/>
                                <a:ext cx="2781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7CA3B3" w14:textId="77777777" w:rsidR="00F95617" w:rsidRDefault="00F95617" w:rsidP="00F95617">
                                  <w:pPr>
                                    <w:pStyle w:val="Sidefod"/>
                                    <w:ind w:right="27"/>
                                    <w:jc w:val="right"/>
                                  </w:pPr>
                                  <w:r>
                                    <w:rPr>
                                      <w:lang w:val="da-DK"/>
                                    </w:rPr>
                                    <w:t xml:space="preserve">Side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Cs/>
                                    </w:rPr>
                                    <w:instrText>PAGE</w:instrTex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651E7E">
                                    <w:rPr>
                                      <w:bCs/>
                                      <w:noProof/>
                                    </w:rPr>
                                    <w:t>2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da-DK"/>
                                    </w:rPr>
                                    <w:t xml:space="preserve"> af 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Cs/>
                                    </w:rPr>
                                    <w:instrText>NUMPAGES</w:instrTex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891C3D">
                                    <w:rPr>
                                      <w:bCs/>
                                      <w:noProof/>
                                    </w:rPr>
                                    <w:t>1</w:t>
                                  </w:r>
                                  <w:r>
                                    <w:rPr>
                                      <w:bCs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  <w:p w14:paraId="397CA3B4" w14:textId="77777777" w:rsidR="00F95617" w:rsidRDefault="00F95617" w:rsidP="00F956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97CA3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0" o:spid="_x0000_s1026" type="#_x0000_t202" style="position:absolute;left:0;text-align:left;margin-left:303.3pt;margin-top:4.3pt;width:219pt;height:21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" fillcolor="white [3201]" stroked="f" strokeweight=".5pt">
                      <v:textbox style="layout-flow:horizontal-ideographic">
                        <w:txbxContent>
                          <w:p w14:paraId="397CA3B3" w14:textId="77777777" w:rsidR="00F95617" w:rsidRDefault="00F95617" w:rsidP="00F95617">
                            <w:pPr>
                              <w:pStyle w:val="Sidefod"/>
                              <w:ind w:right="27"/>
                              <w:jc w:val="right"/>
                            </w:pPr>
                            <w:r>
                              <w:rPr>
                                <w:lang w:val="da-DK"/>
                              </w:rPr>
                              <w:t xml:space="preserve">Side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</w:rPr>
                              <w:instrText>PAGE</w:instrTex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51E7E">
                              <w:rPr>
                                <w:bCs/>
                                <w:noProof/>
                              </w:rPr>
                              <w:t>2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lang w:val="da-DK"/>
                              </w:rPr>
                              <w:t xml:space="preserve"> af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</w:rPr>
                              <w:instrText>NUMPAGES</w:instrTex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91C3D">
                              <w:rPr>
                                <w:bCs/>
                                <w:noProof/>
                              </w:rPr>
                              <w:t>1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397CA3B4" w14:textId="77777777" w:rsidR="00F95617" w:rsidRDefault="00F95617" w:rsidP="00F95617"/>
                        </w:txbxContent>
                      </v:textbox>
                    </v:shape>
                  </w:pict>
                </mc:Fallback>
              </mc:AlternateContent>
            </w:r>
          </w:p>
        </w:sdtContent>
      </w:sdt>
    </w:sdtContent>
  </w:sdt>
  <w:p w14:paraId="397CA39C" w14:textId="77777777" w:rsidR="001C6DB5" w:rsidRPr="001950F0" w:rsidRDefault="001C6DB5" w:rsidP="001950F0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A0" w14:textId="77777777" w:rsidR="00FD6DC4" w:rsidRDefault="00651E7E">
    <w:pPr>
      <w:pStyle w:val="Sidefod"/>
    </w:pPr>
    <w:r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397CA3AF" wp14:editId="397CA3B0">
              <wp:simplePos x="0" y="0"/>
              <wp:positionH relativeFrom="column">
                <wp:posOffset>3918585</wp:posOffset>
              </wp:positionH>
              <wp:positionV relativeFrom="paragraph">
                <wp:posOffset>-53340</wp:posOffset>
              </wp:positionV>
              <wp:extent cx="2781300" cy="266700"/>
              <wp:effectExtent l="0" t="0" r="0" b="0"/>
              <wp:wrapNone/>
              <wp:docPr id="2" name="Tekstfelt 10"/>
              <wp:cNvGraphicFramePr/>
              <a:graphic xmlns:a="http://schemas.openxmlformats.org/drawingml/2006/main">
                <a:graphicData uri="http://schemas.microsoft.com/office/word/2010/wordprocessingShape">
                  <wps:wsp normalEastAsianFlow="1">
                    <wps:cNvSpPr txBox="1"/>
                    <wps:spPr>
                      <a:xfrm>
                        <a:off x="0" y="0"/>
                        <a:ext cx="278130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97CA3D0" w14:textId="77777777" w:rsidR="000066E1" w:rsidRDefault="000066E1" w:rsidP="000066E1">
                          <w:pPr>
                            <w:pStyle w:val="Sidefod"/>
                            <w:ind w:right="27"/>
                            <w:jc w:val="right"/>
                          </w:pPr>
                          <w:r>
                            <w:rPr>
                              <w:lang w:val="da-DK"/>
                            </w:rPr>
                            <w:t xml:space="preserve">Side 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Cs/>
                            </w:rPr>
                            <w:instrText>PAGE</w:instrTex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7FE1">
                            <w:rPr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lang w:val="da-DK"/>
                            </w:rPr>
                            <w:t xml:space="preserve"> af 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Cs/>
                            </w:rPr>
                            <w:instrText>NUMPAGES</w:instrTex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C97FE1">
                            <w:rPr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C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14:paraId="397CA3D1" w14:textId="77777777" w:rsidR="000066E1" w:rsidRDefault="000066E1" w:rsidP="000066E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7CA3AF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08.55pt;margin-top:-4.2pt;width:219pt;height:21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" fillcolor="white [3201]" stroked="f" strokeweight=".5pt">
              <v:textbox style="layout-flow:horizontal-ideographic">
                <w:txbxContent>
                  <w:p w14:paraId="397CA3D0" w14:textId="77777777" w:rsidR="000066E1" w:rsidRDefault="000066E1" w:rsidP="000066E1">
                    <w:pPr>
                      <w:pStyle w:val="Sidefod"/>
                      <w:ind w:right="27"/>
                      <w:jc w:val="right"/>
                    </w:pPr>
                    <w:r>
                      <w:rPr>
                        <w:lang w:val="da-DK"/>
                      </w:rPr>
                      <w:t xml:space="preserve">Side 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Cs/>
                      </w:rPr>
                      <w:instrText>PAGE</w:instrTex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separate"/>
                    </w:r>
                    <w:r w:rsidR="00C97FE1">
                      <w:rPr>
                        <w:bCs/>
                        <w:noProof/>
                      </w:rPr>
                      <w:t>1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lang w:val="da-DK"/>
                      </w:rPr>
                      <w:t xml:space="preserve"> af 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Cs/>
                      </w:rPr>
                      <w:instrText>NUMPAGES</w:instrTex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separate"/>
                    </w:r>
                    <w:r w:rsidR="00C97FE1">
                      <w:rPr>
                        <w:bCs/>
                        <w:noProof/>
                      </w:rPr>
                      <w:t>1</w:t>
                    </w:r>
                    <w:r>
                      <w:rPr>
                        <w:bCs/>
                        <w:sz w:val="24"/>
                        <w:szCs w:val="24"/>
                      </w:rPr>
                      <w:fldChar w:fldCharType="end"/>
                    </w:r>
                  </w:p>
                  <w:p w14:paraId="397CA3D1" w14:textId="77777777" w:rsidR="000066E1" w:rsidRDefault="000066E1" w:rsidP="000066E1"/>
                </w:txbxContent>
              </v:textbox>
            </v:shape>
          </w:pict>
        </mc:Fallback>
      </mc:AlternateContent>
    </w:r>
    <w:r w:rsidR="00D34677">
      <w:rPr>
        <w:rFonts w:ascii="Times New Roman" w:hAnsi="Times New Roman" w:cs="Times New Roman"/>
        <w:noProof/>
        <w:color w:val="auto"/>
        <w:sz w:val="24"/>
        <w:szCs w:val="24"/>
        <w:lang w:val="da-DK" w:eastAsia="da-DK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97CA3B1" wp14:editId="397CA3B2">
              <wp:simplePos x="0" y="0"/>
              <wp:positionH relativeFrom="column">
                <wp:posOffset>5909310</wp:posOffset>
              </wp:positionH>
              <wp:positionV relativeFrom="paragraph">
                <wp:posOffset>-3206115</wp:posOffset>
              </wp:positionV>
              <wp:extent cx="660400" cy="660400"/>
              <wp:effectExtent l="0" t="0" r="25400" b="25400"/>
              <wp:wrapNone/>
              <wp:docPr id="6" name="Tekstbok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60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CA3D2" w14:textId="77777777" w:rsidR="00F6674E" w:rsidRDefault="00F6674E" w:rsidP="00F6674E">
                          <w:r>
                            <w:fldChar w:fldCharType="begin"/>
                          </w:r>
                          <w:r>
                            <w:instrText xml:space="preserve"> MERGEFIELD Image:DataMatrix </w:instrText>
                          </w:r>
                          <w:r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«Image:DataMatrix»</w:t>
                          </w:r>
                          <w:r>
                            <w:fldChar w:fldCharType="end"/>
                          </w:r>
                        </w:p>
                        <w:p w14:paraId="397CA3D3" w14:textId="77777777" w:rsidR="00D34677" w:rsidRDefault="00D346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7CA3B1" id="Tekstboks 6" o:spid="_x0000_s1032" type="#_x0000_t202" style="position:absolute;margin-left:465.3pt;margin-top:-252.45pt;width:52pt;height:5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" filled="f" strokeweight=".5pt">
              <v:textbox>
                <w:txbxContent>
                  <w:p w14:paraId="397CA3D2" w14:textId="77777777" w:rsidR="00F6674E" w:rsidRDefault="00F6674E" w:rsidP="00F6674E">
                    <w:r>
                      <w:fldChar w:fldCharType="begin"/>
                    </w:r>
                    <w:r>
                      <w:instrText xml:space="preserve"> MERGEFIELD Image:DataMatrix </w:instrText>
                    </w:r>
                    <w:r>
                      <w:fldChar w:fldCharType="separate"/>
                    </w:r>
                    <w:r w:rsidR="00891C3D">
                      <w:rPr>
                        <w:noProof/>
                      </w:rPr>
                      <w:t>«Image:DataMatrix»</w:t>
                    </w:r>
                    <w:r>
                      <w:fldChar w:fldCharType="end"/>
                    </w:r>
                  </w:p>
                  <w:p w14:paraId="397CA3D3" w14:textId="77777777" w:rsidR="00D34677" w:rsidRDefault="00D34677"/>
                </w:txbxContent>
              </v:textbox>
            </v:shape>
          </w:pict>
        </mc:Fallback>
      </mc:AlternateContent>
    </w:r>
    <w:r w:rsidR="00056BCD" w:rsidRPr="00056BCD">
      <w:rPr>
        <w:rFonts w:ascii="Times New Roman" w:hAnsi="Times New Roman" w:cs="Times New Roman"/>
        <w:color w:val="auto"/>
        <w:sz w:val="24"/>
        <w:szCs w:val="24"/>
        <w:lang w:val="da-DK" w:eastAsia="da-DK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B680" w14:textId="77777777" w:rsidR="00847AB3" w:rsidRDefault="00847AB3" w:rsidP="00EB689C">
      <w:r>
        <w:separator/>
      </w:r>
    </w:p>
    <w:p w14:paraId="43715099" w14:textId="77777777" w:rsidR="00847AB3" w:rsidRDefault="00847AB3"/>
  </w:footnote>
  <w:footnote w:type="continuationSeparator" w:id="0">
    <w:p w14:paraId="14070C64" w14:textId="77777777" w:rsidR="00847AB3" w:rsidRDefault="00847AB3" w:rsidP="00EB689C">
      <w:r>
        <w:continuationSeparator/>
      </w:r>
    </w:p>
    <w:p w14:paraId="6D730FB3" w14:textId="77777777" w:rsidR="00847AB3" w:rsidRDefault="00847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99" w14:textId="77777777" w:rsidR="008726FA" w:rsidRDefault="00A10576" w:rsidP="00A10576">
    <w:pPr>
      <w:pStyle w:val="Sidehoved"/>
      <w:tabs>
        <w:tab w:val="clear" w:pos="4680"/>
        <w:tab w:val="clear" w:pos="9360"/>
        <w:tab w:val="left" w:pos="4619"/>
      </w:tabs>
      <w:ind w:left="1304"/>
    </w:pPr>
    <w:r>
      <w:tab/>
    </w:r>
    <w:r>
      <w:rPr>
        <w:noProof/>
        <w:lang w:val="da-DK" w:eastAsia="da-DK"/>
      </w:rPr>
      <w:drawing>
        <wp:anchor distT="0" distB="0" distL="114300" distR="114300" simplePos="0" relativeHeight="251653632" behindDoc="0" locked="1" layoutInCell="1" allowOverlap="1" wp14:anchorId="397CA3A1" wp14:editId="397CA3A2">
          <wp:simplePos x="0" y="0"/>
          <wp:positionH relativeFrom="rightMargin">
            <wp:posOffset>-1106805</wp:posOffset>
          </wp:positionH>
          <wp:positionV relativeFrom="page">
            <wp:posOffset>503555</wp:posOffset>
          </wp:positionV>
          <wp:extent cx="2599055" cy="215900"/>
          <wp:effectExtent l="0" t="0" r="0" b="0"/>
          <wp:wrapNone/>
          <wp:docPr id="11" name="Billed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DK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905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A39D" w14:textId="77777777" w:rsidR="00F552C8" w:rsidRPr="004D1BDC" w:rsidRDefault="004D1BDC" w:rsidP="004D1BDC">
    <w:pPr>
      <w:pStyle w:val="Sidehoved"/>
      <w:tabs>
        <w:tab w:val="clear" w:pos="4680"/>
        <w:tab w:val="clear" w:pos="9360"/>
        <w:tab w:val="left" w:pos="4619"/>
      </w:tabs>
      <w:ind w:left="1304"/>
    </w:pPr>
    <w:r>
      <w:tab/>
    </w:r>
    <w:r>
      <w:rPr>
        <w:noProof/>
        <w:lang w:val="da-DK" w:eastAsia="da-DK"/>
      </w:rPr>
      <w:drawing>
        <wp:anchor distT="0" distB="0" distL="114300" distR="114300" simplePos="0" relativeHeight="251656704" behindDoc="0" locked="1" layoutInCell="1" allowOverlap="1" wp14:anchorId="397CA3A5" wp14:editId="397CA3A6">
          <wp:simplePos x="0" y="0"/>
          <wp:positionH relativeFrom="rightMargin">
            <wp:posOffset>-849630</wp:posOffset>
          </wp:positionH>
          <wp:positionV relativeFrom="page">
            <wp:posOffset>503555</wp:posOffset>
          </wp:positionV>
          <wp:extent cx="2599055" cy="215900"/>
          <wp:effectExtent l="0" t="0" r="0" b="0"/>
          <wp:wrapNone/>
          <wp:docPr id="12" name="Billed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DK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99055" cy="21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7CA39E" w14:textId="77777777" w:rsidR="00F552C8" w:rsidRPr="00F036AF" w:rsidRDefault="00F552C8" w:rsidP="0018268C">
    <w:pPr>
      <w:pStyle w:val="Titel"/>
      <w:rPr>
        <w:lang w:val="da-DK"/>
      </w:rPr>
    </w:pPr>
  </w:p>
  <w:p w14:paraId="397CA39F" w14:textId="77777777" w:rsidR="00F552C8" w:rsidRDefault="002F41FF">
    <w:pPr>
      <w:pStyle w:val="Sidehoved"/>
    </w:pPr>
    <w:r w:rsidRPr="00D25CF6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397CA3A7" wp14:editId="397CA3A8">
              <wp:simplePos x="0" y="0"/>
              <wp:positionH relativeFrom="margin">
                <wp:posOffset>5175885</wp:posOffset>
              </wp:positionH>
              <wp:positionV relativeFrom="margin">
                <wp:posOffset>124460</wp:posOffset>
              </wp:positionV>
              <wp:extent cx="1414780" cy="1371600"/>
              <wp:effectExtent l="0" t="0" r="0" b="0"/>
              <wp:wrapNone/>
              <wp:docPr id="3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B5" w14:textId="52792994" w:rsidR="00CF7F78" w:rsidRDefault="00CF7F78" w:rsidP="00CF7F78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ins w:id="2" w:author="Daniel Corydon-Petersen - DACR" w:date="2025-08-19T08:57:00Z">
                            <w:r w:rsidR="007C43D6">
                              <w:rPr>
                                <w:noProof/>
                              </w:rPr>
                              <w:t>19. august 2025</w:t>
                            </w:r>
                          </w:ins>
                          <w:ins w:id="3" w:author="Hamza Shahid Mahmood - HMO" w:date="2025-04-14T10:56:00Z">
                            <w:del w:id="4" w:author="Daniel Corydon-Petersen - DACR" w:date="2025-08-19T08:57:00Z">
                              <w:r w:rsidR="004D0D74" w:rsidDel="007C43D6">
                                <w:rPr>
                                  <w:noProof/>
                                </w:rPr>
                                <w:delText>14. april 2025</w:delText>
                              </w:r>
                            </w:del>
                          </w:ins>
                          <w:ins w:id="5" w:author="Karin Mühlhausen - KMU" w:date="2024-12-13T10:05:00Z">
                            <w:del w:id="6" w:author="Daniel Corydon-Petersen - DACR" w:date="2025-08-19T08:57:00Z">
                              <w:r w:rsidR="00690D99" w:rsidDel="007C43D6">
                                <w:rPr>
                                  <w:noProof/>
                                </w:rPr>
                                <w:delText>13. december 2024</w:delText>
                              </w:r>
                            </w:del>
                          </w:ins>
                          <w:ins w:id="7" w:author="Anne Lene Yderstræde - ALY" w:date="2024-01-10T07:15:00Z">
                            <w:del w:id="8" w:author="Daniel Corydon-Petersen - DACR" w:date="2025-08-19T08:57:00Z">
                              <w:r w:rsidR="00E804F0" w:rsidDel="007C43D6">
                                <w:rPr>
                                  <w:noProof/>
                                </w:rPr>
                                <w:delText>10. januar 2024</w:delText>
                              </w:r>
                            </w:del>
                          </w:ins>
                          <w:del w:id="9" w:author="Daniel Corydon-Petersen - DACR" w:date="2025-08-19T08:57:00Z">
                            <w:r w:rsidR="005D5A74" w:rsidDel="007C43D6">
                              <w:rPr>
                                <w:noProof/>
                              </w:rPr>
                              <w:delText>19. oktober 2023</w:delText>
                            </w:r>
                          </w:del>
                          <w:r>
                            <w:fldChar w:fldCharType="end"/>
                          </w:r>
                        </w:p>
                        <w:p w14:paraId="397CA3B6" w14:textId="77777777" w:rsidR="00CF7F78" w:rsidRDefault="00DC101B" w:rsidP="00CF7F78">
                          <w:pPr>
                            <w:pStyle w:val="Kolofon"/>
                          </w:pPr>
                          <w:r>
                            <w:t>CPR-</w:t>
                          </w:r>
                          <w:r w:rsidR="000E28EE">
                            <w:t xml:space="preserve">nr.: </w:t>
                          </w:r>
                          <w:r w:rsidR="00000000">
                            <w:fldChar w:fldCharType="begin"/>
                          </w:r>
                          <w:r w:rsidR="00000000">
                            <w:instrText xml:space="preserve"> MERGEFIELD  CPR-Modtager </w:instrText>
                          </w:r>
                          <w:r w:rsidR="00000000"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«CPR-Modtager»</w:t>
                          </w:r>
                          <w:r w:rsidR="00000000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97CA3B7" w14:textId="77777777" w:rsidR="00CF7F78" w:rsidRDefault="00000000" w:rsidP="00CF7F78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MERGEFIELD DocumentId:ID-Dokument </w:instrText>
                          </w:r>
                          <w:r>
                            <w:fldChar w:fldCharType="separate"/>
                          </w:r>
                          <w:r w:rsidR="00891C3D">
                            <w:rPr>
                              <w:noProof/>
                            </w:rPr>
                            <w:t>«DocumentId:ID-Dokument»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97CA3B8" w14:textId="77777777" w:rsidR="00CF7F78" w:rsidRPr="00EE63F9" w:rsidRDefault="00CF7F78" w:rsidP="00CF7F78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CA3A7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7" type="#_x0000_t202" style="position:absolute;margin-left:407.55pt;margin-top:9.8pt;width:111.4pt;height:108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" filled="f" stroked="f">
              <v:textbox>
                <w:txbxContent>
                  <w:p w14:paraId="397CA3B5" w14:textId="52792994" w:rsidR="00CF7F78" w:rsidRDefault="00CF7F78" w:rsidP="00CF7F78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TIME \@ "d. MMMM yyyy" </w:instrText>
                    </w:r>
                    <w:r>
                      <w:fldChar w:fldCharType="separate"/>
                    </w:r>
                    <w:ins w:id="10" w:author="Daniel Corydon-Petersen - DACR" w:date="2025-08-19T08:57:00Z">
                      <w:r w:rsidR="007C43D6">
                        <w:rPr>
                          <w:noProof/>
                        </w:rPr>
                        <w:t>19. august 2025</w:t>
                      </w:r>
                    </w:ins>
                    <w:ins w:id="11" w:author="Hamza Shahid Mahmood - HMO" w:date="2025-04-14T10:56:00Z">
                      <w:del w:id="12" w:author="Daniel Corydon-Petersen - DACR" w:date="2025-08-19T08:57:00Z">
                        <w:r w:rsidR="004D0D74" w:rsidDel="007C43D6">
                          <w:rPr>
                            <w:noProof/>
                          </w:rPr>
                          <w:delText>14. april 2025</w:delText>
                        </w:r>
                      </w:del>
                    </w:ins>
                    <w:ins w:id="13" w:author="Karin Mühlhausen - KMU" w:date="2024-12-13T10:05:00Z">
                      <w:del w:id="14" w:author="Daniel Corydon-Petersen - DACR" w:date="2025-08-19T08:57:00Z">
                        <w:r w:rsidR="00690D99" w:rsidDel="007C43D6">
                          <w:rPr>
                            <w:noProof/>
                          </w:rPr>
                          <w:delText>13. december 2024</w:delText>
                        </w:r>
                      </w:del>
                    </w:ins>
                    <w:ins w:id="15" w:author="Anne Lene Yderstræde - ALY" w:date="2024-01-10T07:15:00Z">
                      <w:del w:id="16" w:author="Daniel Corydon-Petersen - DACR" w:date="2025-08-19T08:57:00Z">
                        <w:r w:rsidR="00E804F0" w:rsidDel="007C43D6">
                          <w:rPr>
                            <w:noProof/>
                          </w:rPr>
                          <w:delText>10. januar 2024</w:delText>
                        </w:r>
                      </w:del>
                    </w:ins>
                    <w:del w:id="17" w:author="Daniel Corydon-Petersen - DACR" w:date="2025-08-19T08:57:00Z">
                      <w:r w:rsidR="005D5A74" w:rsidDel="007C43D6">
                        <w:rPr>
                          <w:noProof/>
                        </w:rPr>
                        <w:delText>19. oktober 2023</w:delText>
                      </w:r>
                    </w:del>
                    <w:r>
                      <w:fldChar w:fldCharType="end"/>
                    </w:r>
                  </w:p>
                  <w:p w14:paraId="397CA3B6" w14:textId="77777777" w:rsidR="00CF7F78" w:rsidRDefault="00DC101B" w:rsidP="00CF7F78">
                    <w:pPr>
                      <w:pStyle w:val="Kolofon"/>
                    </w:pPr>
                    <w:r>
                      <w:t>CPR-</w:t>
                    </w:r>
                    <w:r w:rsidR="000E28EE">
                      <w:t xml:space="preserve">nr.: </w:t>
                    </w:r>
                    <w:r w:rsidR="00000000">
                      <w:fldChar w:fldCharType="begin"/>
                    </w:r>
                    <w:r w:rsidR="00000000">
                      <w:instrText xml:space="preserve"> MERGEFIELD  CPR-Modtager </w:instrText>
                    </w:r>
                    <w:r w:rsidR="00000000">
                      <w:fldChar w:fldCharType="separate"/>
                    </w:r>
                    <w:r w:rsidR="00891C3D">
                      <w:rPr>
                        <w:noProof/>
                      </w:rPr>
                      <w:t>«CPR-Modtager»</w:t>
                    </w:r>
                    <w:r w:rsidR="00000000">
                      <w:rPr>
                        <w:noProof/>
                      </w:rPr>
                      <w:fldChar w:fldCharType="end"/>
                    </w:r>
                  </w:p>
                  <w:p w14:paraId="397CA3B7" w14:textId="77777777" w:rsidR="00CF7F78" w:rsidRDefault="00000000" w:rsidP="00CF7F78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MERGEFIELD DocumentId:ID-Dokument </w:instrText>
                    </w:r>
                    <w:r>
                      <w:fldChar w:fldCharType="separate"/>
                    </w:r>
                    <w:r w:rsidR="00891C3D">
                      <w:rPr>
                        <w:noProof/>
                      </w:rPr>
                      <w:t>«DocumentId:ID-Dokument»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97CA3B8" w14:textId="77777777" w:rsidR="00CF7F78" w:rsidRPr="00EE63F9" w:rsidRDefault="00CF7F78" w:rsidP="00CF7F78">
                    <w:pPr>
                      <w:pStyle w:val="Kolofon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3F4CB7" w:rsidRPr="00CC1CD7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397CA3A9" wp14:editId="397CA3AA">
              <wp:simplePos x="0" y="0"/>
              <wp:positionH relativeFrom="column">
                <wp:posOffset>4867275</wp:posOffset>
              </wp:positionH>
              <wp:positionV relativeFrom="paragraph">
                <wp:posOffset>2954020</wp:posOffset>
              </wp:positionV>
              <wp:extent cx="1725295" cy="2807970"/>
              <wp:effectExtent l="0" t="0" r="0" b="0"/>
              <wp:wrapNone/>
              <wp:docPr id="7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5295" cy="2807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B9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Udbetaling Danmark</w:t>
                          </w:r>
                        </w:p>
                        <w:p w14:paraId="397CA3BA" w14:textId="77777777" w:rsidR="00FB5F52" w:rsidRPr="00457CE1" w:rsidRDefault="008770E2" w:rsidP="00FB5F52">
                          <w:pPr>
                            <w:pStyle w:val="Kolofon"/>
                          </w:pPr>
                          <w:r>
                            <w:t>Pension</w:t>
                          </w:r>
                        </w:p>
                        <w:p w14:paraId="397CA3BB" w14:textId="5D3DC62D" w:rsidR="00FB5F52" w:rsidRPr="00457CE1" w:rsidRDefault="00C97FE1" w:rsidP="00FB5F52">
                          <w:pPr>
                            <w:pStyle w:val="Kolofon"/>
                          </w:pPr>
                          <w:r>
                            <w:t>Kongens Vænge</w:t>
                          </w:r>
                          <w:r w:rsidR="00FB5F52" w:rsidRPr="00457CE1">
                            <w:t xml:space="preserve"> 8</w:t>
                          </w:r>
                        </w:p>
                        <w:p w14:paraId="397CA3BC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3400 Hillerød</w:t>
                          </w:r>
                        </w:p>
                        <w:p w14:paraId="397CA3BD" w14:textId="77777777" w:rsidR="00FB5F52" w:rsidRPr="00457CE1" w:rsidRDefault="00FB5F52" w:rsidP="00FB5F52">
                          <w:pPr>
                            <w:pStyle w:val="Kolofon"/>
                          </w:pPr>
                          <w:r w:rsidRPr="00457CE1">
                            <w:t>CVR-nr.: 33 23 62 39</w:t>
                          </w:r>
                        </w:p>
                        <w:p w14:paraId="397CA3BE" w14:textId="77777777" w:rsidR="00FB5F52" w:rsidRPr="00715781" w:rsidRDefault="00FB5F52" w:rsidP="00715781">
                          <w:pPr>
                            <w:pStyle w:val="Kolofon"/>
                          </w:pPr>
                        </w:p>
                        <w:p w14:paraId="397CA3BF" w14:textId="77777777" w:rsidR="00FB5F52" w:rsidRPr="00F00CFC" w:rsidRDefault="00000000" w:rsidP="00715781">
                          <w:pPr>
                            <w:pStyle w:val="Kolofon"/>
                            <w:rPr>
                              <w:color w:val="0070C0"/>
                              <w:szCs w:val="16"/>
                              <w:u w:val="single"/>
                            </w:rPr>
                          </w:pPr>
                          <w:hyperlink r:id="rId2" w:history="1">
                            <w:r w:rsidR="008B5AB5">
                              <w:rPr>
                                <w:rStyle w:val="Hyperlink"/>
                                <w:rFonts w:ascii="Arial" w:hAnsi="Arial"/>
                                <w:sz w:val="16"/>
                                <w:szCs w:val="16"/>
                              </w:rPr>
                              <w:t>www.borger.dk/pension</w:t>
                            </w:r>
                          </w:hyperlink>
                        </w:p>
                        <w:p w14:paraId="397CA3C0" w14:textId="77777777" w:rsidR="00FB5F52" w:rsidRPr="00715781" w:rsidRDefault="00FB5F52" w:rsidP="00715781">
                          <w:pPr>
                            <w:pStyle w:val="Kolofon"/>
                          </w:pPr>
                        </w:p>
                        <w:p w14:paraId="397CA3C1" w14:textId="77777777" w:rsidR="00FB5F52" w:rsidRPr="00457CE1" w:rsidRDefault="00FB5F52" w:rsidP="00715781">
                          <w:pPr>
                            <w:pStyle w:val="Kolofon"/>
                          </w:pPr>
                          <w:r w:rsidRPr="00715781">
                            <w:t>T</w:t>
                          </w:r>
                          <w:r w:rsidRPr="00457CE1">
                            <w:t>elefontid:</w:t>
                          </w:r>
                        </w:p>
                        <w:p w14:paraId="397CA3C2" w14:textId="77777777" w:rsidR="00FB5F52" w:rsidRPr="00457CE1" w:rsidRDefault="00FB5F52" w:rsidP="00FB5F52">
                          <w:pPr>
                            <w:pStyle w:val="Kolofon"/>
                          </w:pPr>
                          <w:proofErr w:type="spellStart"/>
                          <w:r w:rsidRPr="00457CE1">
                            <w:t>Man-ons</w:t>
                          </w:r>
                          <w:proofErr w:type="spellEnd"/>
                          <w:r w:rsidRPr="00457CE1">
                            <w:t xml:space="preserve">.: </w:t>
                          </w:r>
                          <w:r>
                            <w:t>08.00</w:t>
                          </w:r>
                          <w:r w:rsidRPr="00457CE1">
                            <w:t>-</w:t>
                          </w:r>
                          <w:r>
                            <w:t>16.00</w:t>
                          </w:r>
                        </w:p>
                        <w:p w14:paraId="397CA3C3" w14:textId="3AFB874B" w:rsidR="00FB5F52" w:rsidRPr="00545F4F" w:rsidRDefault="00FB5F52" w:rsidP="00FB5F52">
                          <w:pPr>
                            <w:pStyle w:val="Kolofon"/>
                          </w:pPr>
                          <w:r w:rsidRPr="00545F4F">
                            <w:t>Tors.:</w:t>
                          </w:r>
                          <w:r>
                            <w:t>08.00</w:t>
                          </w:r>
                          <w:r w:rsidRPr="00545F4F">
                            <w:t>-</w:t>
                          </w:r>
                          <w:r>
                            <w:t>1</w:t>
                          </w:r>
                          <w:r w:rsidR="00E8068C">
                            <w:t>7</w:t>
                          </w:r>
                          <w:r>
                            <w:t>.00</w:t>
                          </w:r>
                        </w:p>
                        <w:p w14:paraId="397CA3C4" w14:textId="77777777" w:rsidR="00FB5F52" w:rsidRPr="00457CE1" w:rsidRDefault="00FB5F52" w:rsidP="00FB5F52">
                          <w:pPr>
                            <w:pStyle w:val="Kolofon"/>
                          </w:pPr>
                          <w:proofErr w:type="spellStart"/>
                          <w:r w:rsidRPr="00457CE1">
                            <w:t>Fre</w:t>
                          </w:r>
                          <w:proofErr w:type="spellEnd"/>
                          <w:r w:rsidRPr="00457CE1">
                            <w:t xml:space="preserve">.: </w:t>
                          </w:r>
                          <w:r>
                            <w:t>08.00</w:t>
                          </w:r>
                          <w:r w:rsidRPr="00457CE1">
                            <w:t>-</w:t>
                          </w:r>
                          <w:r>
                            <w:t>15.00</w:t>
                          </w:r>
                        </w:p>
                        <w:p w14:paraId="397CA3C5" w14:textId="77777777" w:rsidR="00FB5F52" w:rsidRDefault="00FB5F52" w:rsidP="00FB5F52">
                          <w:pPr>
                            <w:pStyle w:val="Kolofon"/>
                          </w:pPr>
                          <w:r>
                            <w:t>Tlf.: 70 12 80 6</w:t>
                          </w:r>
                          <w:r w:rsidR="008B5AB5">
                            <w:t>1</w:t>
                          </w:r>
                        </w:p>
                        <w:p w14:paraId="397CA3C6" w14:textId="77777777" w:rsidR="00A76232" w:rsidRPr="00457CE1" w:rsidRDefault="00A76232" w:rsidP="00FB5F52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9" id="_x0000_s1028" type="#_x0000_t202" style="position:absolute;margin-left:383.25pt;margin-top:232.6pt;width:135.85pt;height:2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" filled="f" stroked="f">
              <v:textbox>
                <w:txbxContent>
                  <w:p w14:paraId="397CA3B9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Udbetaling Danmark</w:t>
                    </w:r>
                  </w:p>
                  <w:p w14:paraId="397CA3BA" w14:textId="77777777" w:rsidR="00FB5F52" w:rsidRPr="00457CE1" w:rsidRDefault="008770E2" w:rsidP="00FB5F52">
                    <w:pPr>
                      <w:pStyle w:val="Kolofon"/>
                    </w:pPr>
                    <w:r>
                      <w:t>Pension</w:t>
                    </w:r>
                  </w:p>
                  <w:p w14:paraId="397CA3BB" w14:textId="5D3DC62D" w:rsidR="00FB5F52" w:rsidRPr="00457CE1" w:rsidRDefault="00C97FE1" w:rsidP="00FB5F52">
                    <w:pPr>
                      <w:pStyle w:val="Kolofon"/>
                    </w:pPr>
                    <w:r>
                      <w:t>Kongens Vænge</w:t>
                    </w:r>
                    <w:r w:rsidR="00FB5F52" w:rsidRPr="00457CE1">
                      <w:t xml:space="preserve"> 8</w:t>
                    </w:r>
                  </w:p>
                  <w:p w14:paraId="397CA3BC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3400 Hillerød</w:t>
                    </w:r>
                  </w:p>
                  <w:p w14:paraId="397CA3BD" w14:textId="77777777" w:rsidR="00FB5F52" w:rsidRPr="00457CE1" w:rsidRDefault="00FB5F52" w:rsidP="00FB5F52">
                    <w:pPr>
                      <w:pStyle w:val="Kolofon"/>
                    </w:pPr>
                    <w:r w:rsidRPr="00457CE1">
                      <w:t>CVR-nr.: 33 23 62 39</w:t>
                    </w:r>
                  </w:p>
                  <w:p w14:paraId="397CA3BE" w14:textId="77777777" w:rsidR="00FB5F52" w:rsidRPr="00715781" w:rsidRDefault="00FB5F52" w:rsidP="00715781">
                    <w:pPr>
                      <w:pStyle w:val="Kolofon"/>
                    </w:pPr>
                  </w:p>
                  <w:p w14:paraId="397CA3BF" w14:textId="77777777" w:rsidR="00FB5F52" w:rsidRPr="00F00CFC" w:rsidRDefault="00000000" w:rsidP="00715781">
                    <w:pPr>
                      <w:pStyle w:val="Kolofon"/>
                      <w:rPr>
                        <w:color w:val="0070C0"/>
                        <w:szCs w:val="16"/>
                        <w:u w:val="single"/>
                      </w:rPr>
                    </w:pPr>
                    <w:hyperlink r:id="rId3" w:history="1">
                      <w:r w:rsidR="008B5AB5">
                        <w:rPr>
                          <w:rStyle w:val="Hyperlink"/>
                          <w:rFonts w:ascii="Arial" w:hAnsi="Arial"/>
                          <w:sz w:val="16"/>
                          <w:szCs w:val="16"/>
                        </w:rPr>
                        <w:t>www.borger.dk/pension</w:t>
                      </w:r>
                    </w:hyperlink>
                  </w:p>
                  <w:p w14:paraId="397CA3C0" w14:textId="77777777" w:rsidR="00FB5F52" w:rsidRPr="00715781" w:rsidRDefault="00FB5F52" w:rsidP="00715781">
                    <w:pPr>
                      <w:pStyle w:val="Kolofon"/>
                    </w:pPr>
                  </w:p>
                  <w:p w14:paraId="397CA3C1" w14:textId="77777777" w:rsidR="00FB5F52" w:rsidRPr="00457CE1" w:rsidRDefault="00FB5F52" w:rsidP="00715781">
                    <w:pPr>
                      <w:pStyle w:val="Kolofon"/>
                    </w:pPr>
                    <w:r w:rsidRPr="00715781">
                      <w:t>T</w:t>
                    </w:r>
                    <w:r w:rsidRPr="00457CE1">
                      <w:t>elefontid:</w:t>
                    </w:r>
                  </w:p>
                  <w:p w14:paraId="397CA3C2" w14:textId="77777777" w:rsidR="00FB5F52" w:rsidRPr="00457CE1" w:rsidRDefault="00FB5F52" w:rsidP="00FB5F52">
                    <w:pPr>
                      <w:pStyle w:val="Kolofon"/>
                    </w:pPr>
                    <w:proofErr w:type="spellStart"/>
                    <w:r w:rsidRPr="00457CE1">
                      <w:t>Man-ons</w:t>
                    </w:r>
                    <w:proofErr w:type="spellEnd"/>
                    <w:r w:rsidRPr="00457CE1">
                      <w:t xml:space="preserve">.: </w:t>
                    </w:r>
                    <w:r>
                      <w:t>08.00</w:t>
                    </w:r>
                    <w:r w:rsidRPr="00457CE1">
                      <w:t>-</w:t>
                    </w:r>
                    <w:r>
                      <w:t>16.00</w:t>
                    </w:r>
                  </w:p>
                  <w:p w14:paraId="397CA3C3" w14:textId="3AFB874B" w:rsidR="00FB5F52" w:rsidRPr="00545F4F" w:rsidRDefault="00FB5F52" w:rsidP="00FB5F52">
                    <w:pPr>
                      <w:pStyle w:val="Kolofon"/>
                    </w:pPr>
                    <w:r w:rsidRPr="00545F4F">
                      <w:t>Tors.:</w:t>
                    </w:r>
                    <w:r>
                      <w:t>08.00</w:t>
                    </w:r>
                    <w:r w:rsidRPr="00545F4F">
                      <w:t>-</w:t>
                    </w:r>
                    <w:r>
                      <w:t>1</w:t>
                    </w:r>
                    <w:r w:rsidR="00E8068C">
                      <w:t>7</w:t>
                    </w:r>
                    <w:r>
                      <w:t>.00</w:t>
                    </w:r>
                  </w:p>
                  <w:p w14:paraId="397CA3C4" w14:textId="77777777" w:rsidR="00FB5F52" w:rsidRPr="00457CE1" w:rsidRDefault="00FB5F52" w:rsidP="00FB5F52">
                    <w:pPr>
                      <w:pStyle w:val="Kolofon"/>
                    </w:pPr>
                    <w:proofErr w:type="spellStart"/>
                    <w:r w:rsidRPr="00457CE1">
                      <w:t>Fre</w:t>
                    </w:r>
                    <w:proofErr w:type="spellEnd"/>
                    <w:r w:rsidRPr="00457CE1">
                      <w:t xml:space="preserve">.: </w:t>
                    </w:r>
                    <w:r>
                      <w:t>08.00</w:t>
                    </w:r>
                    <w:r w:rsidRPr="00457CE1">
                      <w:t>-</w:t>
                    </w:r>
                    <w:r>
                      <w:t>15.00</w:t>
                    </w:r>
                  </w:p>
                  <w:p w14:paraId="397CA3C5" w14:textId="77777777" w:rsidR="00FB5F52" w:rsidRDefault="00FB5F52" w:rsidP="00FB5F52">
                    <w:pPr>
                      <w:pStyle w:val="Kolofon"/>
                    </w:pPr>
                    <w:r>
                      <w:t>Tlf.: 70 12 80 6</w:t>
                    </w:r>
                    <w:r w:rsidR="008B5AB5">
                      <w:t>1</w:t>
                    </w:r>
                  </w:p>
                  <w:p w14:paraId="397CA3C6" w14:textId="77777777" w:rsidR="00A76232" w:rsidRPr="00457CE1" w:rsidRDefault="00A76232" w:rsidP="00FB5F52">
                    <w:pPr>
                      <w:pStyle w:val="Kolofon"/>
                    </w:pPr>
                  </w:p>
                </w:txbxContent>
              </v:textbox>
              <w10:anchorlock/>
            </v:shape>
          </w:pict>
        </mc:Fallback>
      </mc:AlternateContent>
    </w:r>
    <w:r w:rsidR="007A6AF2" w:rsidRPr="00CC1CD7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7CA3AB" wp14:editId="397CA3AC">
              <wp:simplePos x="0" y="0"/>
              <wp:positionH relativeFrom="column">
                <wp:posOffset>-91440</wp:posOffset>
              </wp:positionH>
              <wp:positionV relativeFrom="paragraph">
                <wp:posOffset>471170</wp:posOffset>
              </wp:positionV>
              <wp:extent cx="5057775" cy="2232000"/>
              <wp:effectExtent l="0" t="0" r="0" b="0"/>
              <wp:wrapTopAndBottom/>
              <wp:docPr id="8" name="Tekstboks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7775" cy="223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7CA3C7" w14:textId="77777777" w:rsidR="004D1BDC" w:rsidRDefault="004D1BDC" w:rsidP="004D1BDC">
                          <w:pPr>
                            <w:pStyle w:val="Afsender"/>
                            <w:rPr>
                              <w:lang w:val="da-DK"/>
                            </w:rPr>
                          </w:pPr>
                          <w:r w:rsidRPr="00DC101B">
                            <w:rPr>
                              <w:sz w:val="14"/>
                              <w:lang w:val="da-DK"/>
                            </w:rPr>
                            <w:t>Afs: Kongens Vænge 8, 3400 Hillerød</w:t>
                          </w:r>
                        </w:p>
                        <w:p w14:paraId="397CA3C8" w14:textId="77777777" w:rsidR="004F0EB0" w:rsidRPr="00CC1CD7" w:rsidRDefault="004F0EB0" w:rsidP="004F0EB0">
                          <w:pPr>
                            <w:pStyle w:val="Titel"/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fldChar w:fldCharType="begin"/>
                          </w:r>
                          <w:r>
                            <w:rPr>
                              <w:lang w:val="da-DK"/>
                            </w:rPr>
                            <w:instrText xml:space="preserve"> MERGEFIELD</w:instrText>
                          </w:r>
                          <w:r w:rsidR="000F7844">
                            <w:rPr>
                              <w:lang w:val="da-DK"/>
                            </w:rPr>
                            <w:instrText xml:space="preserve"> Navn-Modtager</w:instrText>
                          </w:r>
                          <w:r>
                            <w:rPr>
                              <w:lang w:val="da-DK"/>
                            </w:rPr>
                            <w:instrText xml:space="preserve"> </w:instrText>
                          </w:r>
                          <w:r>
                            <w:rPr>
                              <w:lang w:val="da-DK"/>
                            </w:rPr>
                            <w:fldChar w:fldCharType="separate"/>
                          </w:r>
                          <w:r w:rsidR="00891C3D">
                            <w:rPr>
                              <w:lang w:val="da-DK"/>
                            </w:rPr>
                            <w:t>«Navn-Modtager»</w:t>
                          </w:r>
                          <w:r>
                            <w:rPr>
                              <w:lang w:val="da-DK"/>
                            </w:rPr>
                            <w:fldChar w:fldCharType="end"/>
                          </w:r>
                        </w:p>
                        <w:p w14:paraId="397CA3C9" w14:textId="77777777" w:rsidR="004D1BDC" w:rsidRPr="00CC1CD7" w:rsidRDefault="004D1BDC" w:rsidP="004D1BDC">
                          <w:pPr>
                            <w:pStyle w:val="Titel"/>
                            <w:ind w:right="47"/>
                            <w:rPr>
                              <w:lang w:val="da-DK"/>
                            </w:rPr>
                          </w:pPr>
                          <w:r w:rsidRPr="00CC1CD7">
                            <w:fldChar w:fldCharType="begin"/>
                          </w:r>
                          <w:r w:rsidRPr="00CC1CD7">
                            <w:rPr>
                              <w:lang w:val="da-DK"/>
                            </w:rPr>
                            <w:instrText xml:space="preserve"> MERGEFIELD</w:instrText>
                          </w:r>
                          <w:r w:rsidR="000F7844">
                            <w:rPr>
                              <w:lang w:val="da-DK"/>
                            </w:rPr>
                            <w:instrText xml:space="preserve"> Adresse-Modtager</w:instrText>
                          </w:r>
                          <w:r w:rsidRPr="00CC1CD7">
                            <w:rPr>
                              <w:lang w:val="da-DK"/>
                            </w:rPr>
                            <w:instrText xml:space="preserve">  </w:instrText>
                          </w:r>
                          <w:r w:rsidRPr="00CC1CD7">
                            <w:fldChar w:fldCharType="separate"/>
                          </w:r>
                          <w:r w:rsidR="00891C3D">
                            <w:rPr>
                              <w:lang w:val="da-DK"/>
                            </w:rPr>
                            <w:t>«Adresse-Modtager»</w:t>
                          </w:r>
                          <w:r w:rsidRPr="00CC1CD7">
                            <w:fldChar w:fldCharType="end"/>
                          </w:r>
                        </w:p>
                        <w:p w14:paraId="397CA3CA" w14:textId="77777777" w:rsidR="004D1BDC" w:rsidRPr="00CC1CD7" w:rsidRDefault="004D1BDC" w:rsidP="004D1BDC">
                          <w:pPr>
                            <w:pStyle w:val="Titel"/>
                            <w:rPr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B" id="Tekstboks 4" o:spid="_x0000_s1029" type="#_x0000_t202" style="position:absolute;margin-left:-7.2pt;margin-top:37.1pt;width:398.25pt;height:17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" filled="f" stroked="f" strokeweight=".5pt">
              <v:textbox>
                <w:txbxContent>
                  <w:p w14:paraId="397CA3C7" w14:textId="77777777" w:rsidR="004D1BDC" w:rsidRDefault="004D1BDC" w:rsidP="004D1BDC">
                    <w:pPr>
                      <w:pStyle w:val="Afsender"/>
                      <w:rPr>
                        <w:lang w:val="da-DK"/>
                      </w:rPr>
                    </w:pPr>
                    <w:r w:rsidRPr="00DC101B">
                      <w:rPr>
                        <w:sz w:val="14"/>
                        <w:lang w:val="da-DK"/>
                      </w:rPr>
                      <w:t>Afs: Kongens Vænge 8, 3400 Hillerød</w:t>
                    </w:r>
                  </w:p>
                  <w:p w14:paraId="397CA3C8" w14:textId="77777777" w:rsidR="004F0EB0" w:rsidRPr="00CC1CD7" w:rsidRDefault="004F0EB0" w:rsidP="004F0EB0">
                    <w:pPr>
                      <w:pStyle w:val="Titel"/>
                      <w:rPr>
                        <w:lang w:val="da-DK"/>
                      </w:rPr>
                    </w:pPr>
                    <w:r>
                      <w:rPr>
                        <w:lang w:val="da-DK"/>
                      </w:rPr>
                      <w:fldChar w:fldCharType="begin"/>
                    </w:r>
                    <w:r>
                      <w:rPr>
                        <w:lang w:val="da-DK"/>
                      </w:rPr>
                      <w:instrText xml:space="preserve"> MERGEFIELD</w:instrText>
                    </w:r>
                    <w:r w:rsidR="000F7844">
                      <w:rPr>
                        <w:lang w:val="da-DK"/>
                      </w:rPr>
                      <w:instrText xml:space="preserve"> Navn-Modtager</w:instrText>
                    </w:r>
                    <w:r>
                      <w:rPr>
                        <w:lang w:val="da-DK"/>
                      </w:rPr>
                      <w:instrText xml:space="preserve"> </w:instrText>
                    </w:r>
                    <w:r>
                      <w:rPr>
                        <w:lang w:val="da-DK"/>
                      </w:rPr>
                      <w:fldChar w:fldCharType="separate"/>
                    </w:r>
                    <w:r w:rsidR="00891C3D">
                      <w:rPr>
                        <w:lang w:val="da-DK"/>
                      </w:rPr>
                      <w:t>«Navn-Modtager»</w:t>
                    </w:r>
                    <w:r>
                      <w:rPr>
                        <w:lang w:val="da-DK"/>
                      </w:rPr>
                      <w:fldChar w:fldCharType="end"/>
                    </w:r>
                  </w:p>
                  <w:p w14:paraId="397CA3C9" w14:textId="77777777" w:rsidR="004D1BDC" w:rsidRPr="00CC1CD7" w:rsidRDefault="004D1BDC" w:rsidP="004D1BDC">
                    <w:pPr>
                      <w:pStyle w:val="Titel"/>
                      <w:ind w:right="47"/>
                      <w:rPr>
                        <w:lang w:val="da-DK"/>
                      </w:rPr>
                    </w:pPr>
                    <w:r w:rsidRPr="00CC1CD7">
                      <w:fldChar w:fldCharType="begin"/>
                    </w:r>
                    <w:r w:rsidRPr="00CC1CD7">
                      <w:rPr>
                        <w:lang w:val="da-DK"/>
                      </w:rPr>
                      <w:instrText xml:space="preserve"> MERGEFIELD</w:instrText>
                    </w:r>
                    <w:r w:rsidR="000F7844">
                      <w:rPr>
                        <w:lang w:val="da-DK"/>
                      </w:rPr>
                      <w:instrText xml:space="preserve"> Adresse-Modtager</w:instrText>
                    </w:r>
                    <w:r w:rsidRPr="00CC1CD7">
                      <w:rPr>
                        <w:lang w:val="da-DK"/>
                      </w:rPr>
                      <w:instrText xml:space="preserve">  </w:instrText>
                    </w:r>
                    <w:r w:rsidRPr="00CC1CD7">
                      <w:fldChar w:fldCharType="separate"/>
                    </w:r>
                    <w:r w:rsidR="00891C3D">
                      <w:rPr>
                        <w:lang w:val="da-DK"/>
                      </w:rPr>
                      <w:t>«Adresse-Modtager»</w:t>
                    </w:r>
                    <w:r w:rsidRPr="00CC1CD7">
                      <w:fldChar w:fldCharType="end"/>
                    </w:r>
                  </w:p>
                  <w:p w14:paraId="397CA3CA" w14:textId="77777777" w:rsidR="004D1BDC" w:rsidRPr="00CC1CD7" w:rsidRDefault="004D1BDC" w:rsidP="004D1BDC">
                    <w:pPr>
                      <w:pStyle w:val="Titel"/>
                      <w:rPr>
                        <w:lang w:val="da-DK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 w:rsidR="00F552C8" w:rsidRPr="00D25CF6">
      <w:rPr>
        <w:noProof/>
        <w:lang w:val="da-DK" w:eastAsia="da-DK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97CA3AD" wp14:editId="397CA3AE">
              <wp:simplePos x="0" y="0"/>
              <wp:positionH relativeFrom="column">
                <wp:posOffset>5174615</wp:posOffset>
              </wp:positionH>
              <wp:positionV relativeFrom="margin">
                <wp:posOffset>-2297430</wp:posOffset>
              </wp:positionV>
              <wp:extent cx="1414780" cy="942975"/>
              <wp:effectExtent l="0" t="0" r="0" b="0"/>
              <wp:wrapNone/>
              <wp:docPr id="15" name="Tekstfel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4780" cy="942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7CA3CB" w14:textId="66C64C64" w:rsidR="00F552C8" w:rsidRDefault="00F552C8" w:rsidP="00A306E2">
                          <w:pPr>
                            <w:pStyle w:val="Kolofon"/>
                          </w:pPr>
                          <w:r>
                            <w:fldChar w:fldCharType="begin"/>
                          </w:r>
                          <w:r>
                            <w:instrText xml:space="preserve"> TIME \@ "d. MMMM yyyy" </w:instrText>
                          </w:r>
                          <w:r>
                            <w:fldChar w:fldCharType="separate"/>
                          </w:r>
                          <w:ins w:id="18" w:author="Daniel Corydon-Petersen - DACR" w:date="2025-08-19T08:57:00Z">
                            <w:r w:rsidR="007C43D6">
                              <w:rPr>
                                <w:noProof/>
                              </w:rPr>
                              <w:t>19. august 2025</w:t>
                            </w:r>
                          </w:ins>
                          <w:ins w:id="19" w:author="Hamza Shahid Mahmood - HMO" w:date="2025-04-14T10:56:00Z">
                            <w:del w:id="20" w:author="Daniel Corydon-Petersen - DACR" w:date="2025-08-19T08:57:00Z">
                              <w:r w:rsidR="004D0D74" w:rsidDel="007C43D6">
                                <w:rPr>
                                  <w:noProof/>
                                </w:rPr>
                                <w:delText>14. april 2025</w:delText>
                              </w:r>
                            </w:del>
                          </w:ins>
                          <w:ins w:id="21" w:author="Karin Mühlhausen - KMU" w:date="2024-12-13T10:05:00Z">
                            <w:del w:id="22" w:author="Daniel Corydon-Petersen - DACR" w:date="2025-08-19T08:57:00Z">
                              <w:r w:rsidR="00690D99" w:rsidDel="007C43D6">
                                <w:rPr>
                                  <w:noProof/>
                                </w:rPr>
                                <w:delText>13. december 2024</w:delText>
                              </w:r>
                            </w:del>
                          </w:ins>
                          <w:ins w:id="23" w:author="Anne Lene Yderstræde - ALY" w:date="2024-01-10T07:15:00Z">
                            <w:del w:id="24" w:author="Daniel Corydon-Petersen - DACR" w:date="2025-08-19T08:57:00Z">
                              <w:r w:rsidR="00E804F0" w:rsidDel="007C43D6">
                                <w:rPr>
                                  <w:noProof/>
                                </w:rPr>
                                <w:delText>10. januar 2024</w:delText>
                              </w:r>
                            </w:del>
                          </w:ins>
                          <w:del w:id="25" w:author="Daniel Corydon-Petersen - DACR" w:date="2025-08-19T08:57:00Z">
                            <w:r w:rsidR="005D5A74" w:rsidDel="007C43D6">
                              <w:rPr>
                                <w:noProof/>
                              </w:rPr>
                              <w:delText>19. oktober 2023</w:delText>
                            </w:r>
                          </w:del>
                          <w:r>
                            <w:fldChar w:fldCharType="end"/>
                          </w:r>
                        </w:p>
                        <w:p w14:paraId="397CA3CC" w14:textId="77777777" w:rsidR="00F552C8" w:rsidRDefault="00F552C8" w:rsidP="00A306E2">
                          <w:pPr>
                            <w:pStyle w:val="Kolofon"/>
                          </w:pPr>
                          <w:r>
                            <w:t xml:space="preserve">CPR-nr.: </w:t>
                          </w:r>
                          <w:proofErr w:type="spellStart"/>
                          <w:r>
                            <w:t>xxxxxx-xxxx</w:t>
                          </w:r>
                          <w:proofErr w:type="spellEnd"/>
                        </w:p>
                        <w:p w14:paraId="397CA3CD" w14:textId="77777777" w:rsidR="00F552C8" w:rsidRDefault="00F552C8" w:rsidP="00A306E2">
                          <w:pPr>
                            <w:pStyle w:val="Kolofon"/>
                          </w:pPr>
                          <w:r>
                            <w:t xml:space="preserve">DOK- </w:t>
                          </w:r>
                          <w:proofErr w:type="spellStart"/>
                          <w:r>
                            <w:t>xxxxxxxxxx</w:t>
                          </w:r>
                          <w:proofErr w:type="spellEnd"/>
                        </w:p>
                        <w:p w14:paraId="397CA3CE" w14:textId="77777777" w:rsidR="00F552C8" w:rsidRDefault="00F552C8" w:rsidP="00A306E2">
                          <w:pPr>
                            <w:pStyle w:val="Kolofon"/>
                          </w:pPr>
                        </w:p>
                        <w:p w14:paraId="397CA3CF" w14:textId="77777777" w:rsidR="00F552C8" w:rsidRPr="00EE63F9" w:rsidRDefault="00F552C8" w:rsidP="00A306E2">
                          <w:pPr>
                            <w:pStyle w:val="Kolofon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7CA3AD" id="_x0000_s1030" type="#_x0000_t202" style="position:absolute;margin-left:407.45pt;margin-top:-180.9pt;width:111.4pt;height:7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" filled="f" stroked="f">
              <v:textbox>
                <w:txbxContent>
                  <w:p w14:paraId="397CA3CB" w14:textId="66C64C64" w:rsidR="00F552C8" w:rsidRDefault="00F552C8" w:rsidP="00A306E2">
                    <w:pPr>
                      <w:pStyle w:val="Kolofon"/>
                    </w:pPr>
                    <w:r>
                      <w:fldChar w:fldCharType="begin"/>
                    </w:r>
                    <w:r>
                      <w:instrText xml:space="preserve"> TIME \@ "d. MMMM yyyy" </w:instrText>
                    </w:r>
                    <w:r>
                      <w:fldChar w:fldCharType="separate"/>
                    </w:r>
                    <w:ins w:id="26" w:author="Daniel Corydon-Petersen - DACR" w:date="2025-08-19T08:57:00Z">
                      <w:r w:rsidR="007C43D6">
                        <w:rPr>
                          <w:noProof/>
                        </w:rPr>
                        <w:t>19. august 2025</w:t>
                      </w:r>
                    </w:ins>
                    <w:ins w:id="27" w:author="Hamza Shahid Mahmood - HMO" w:date="2025-04-14T10:56:00Z">
                      <w:del w:id="28" w:author="Daniel Corydon-Petersen - DACR" w:date="2025-08-19T08:57:00Z">
                        <w:r w:rsidR="004D0D74" w:rsidDel="007C43D6">
                          <w:rPr>
                            <w:noProof/>
                          </w:rPr>
                          <w:delText>14. april 2025</w:delText>
                        </w:r>
                      </w:del>
                    </w:ins>
                    <w:ins w:id="29" w:author="Karin Mühlhausen - KMU" w:date="2024-12-13T10:05:00Z">
                      <w:del w:id="30" w:author="Daniel Corydon-Petersen - DACR" w:date="2025-08-19T08:57:00Z">
                        <w:r w:rsidR="00690D99" w:rsidDel="007C43D6">
                          <w:rPr>
                            <w:noProof/>
                          </w:rPr>
                          <w:delText>13. december 2024</w:delText>
                        </w:r>
                      </w:del>
                    </w:ins>
                    <w:ins w:id="31" w:author="Anne Lene Yderstræde - ALY" w:date="2024-01-10T07:15:00Z">
                      <w:del w:id="32" w:author="Daniel Corydon-Petersen - DACR" w:date="2025-08-19T08:57:00Z">
                        <w:r w:rsidR="00E804F0" w:rsidDel="007C43D6">
                          <w:rPr>
                            <w:noProof/>
                          </w:rPr>
                          <w:delText>10. januar 2024</w:delText>
                        </w:r>
                      </w:del>
                    </w:ins>
                    <w:del w:id="33" w:author="Daniel Corydon-Petersen - DACR" w:date="2025-08-19T08:57:00Z">
                      <w:r w:rsidR="005D5A74" w:rsidDel="007C43D6">
                        <w:rPr>
                          <w:noProof/>
                        </w:rPr>
                        <w:delText>19. oktober 2023</w:delText>
                      </w:r>
                    </w:del>
                    <w:r>
                      <w:fldChar w:fldCharType="end"/>
                    </w:r>
                  </w:p>
                  <w:p w14:paraId="397CA3CC" w14:textId="77777777" w:rsidR="00F552C8" w:rsidRDefault="00F552C8" w:rsidP="00A306E2">
                    <w:pPr>
                      <w:pStyle w:val="Kolofon"/>
                    </w:pPr>
                    <w:r>
                      <w:t xml:space="preserve">CPR-nr.: </w:t>
                    </w:r>
                    <w:proofErr w:type="spellStart"/>
                    <w:r>
                      <w:t>xxxxxx-xxxx</w:t>
                    </w:r>
                    <w:proofErr w:type="spellEnd"/>
                  </w:p>
                  <w:p w14:paraId="397CA3CD" w14:textId="77777777" w:rsidR="00F552C8" w:rsidRDefault="00F552C8" w:rsidP="00A306E2">
                    <w:pPr>
                      <w:pStyle w:val="Kolofon"/>
                    </w:pPr>
                    <w:r>
                      <w:t xml:space="preserve">DOK- </w:t>
                    </w:r>
                    <w:proofErr w:type="spellStart"/>
                    <w:r>
                      <w:t>xxxxxxxxxx</w:t>
                    </w:r>
                    <w:proofErr w:type="spellEnd"/>
                  </w:p>
                  <w:p w14:paraId="397CA3CE" w14:textId="77777777" w:rsidR="00F552C8" w:rsidRDefault="00F552C8" w:rsidP="00A306E2">
                    <w:pPr>
                      <w:pStyle w:val="Kolofon"/>
                    </w:pPr>
                  </w:p>
                  <w:p w14:paraId="397CA3CF" w14:textId="77777777" w:rsidR="00F552C8" w:rsidRPr="00EE63F9" w:rsidRDefault="00F552C8" w:rsidP="00A306E2">
                    <w:pPr>
                      <w:pStyle w:val="Kolofon"/>
                    </w:pPr>
                  </w:p>
                </w:txbxContent>
              </v:textbox>
              <w10:wrap anchory="margin"/>
            </v:shape>
          </w:pict>
        </mc:Fallback>
      </mc:AlternateContent>
    </w:r>
    <w:r w:rsidR="00F552C8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FFE5A6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7E24E3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81530"/>
    <w:multiLevelType w:val="multilevel"/>
    <w:tmpl w:val="5672D70A"/>
    <w:styleLink w:val="TypografiPunkttegnSymbolsymbolVenstre063cmHngend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color w:val="000000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2317A"/>
    <w:multiLevelType w:val="hybridMultilevel"/>
    <w:tmpl w:val="71008ACE"/>
    <w:lvl w:ilvl="0" w:tplc="871249F4">
      <w:start w:val="1"/>
      <w:numFmt w:val="bullet"/>
      <w:pStyle w:val="Listeafsni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D1326A"/>
    <w:multiLevelType w:val="hybridMultilevel"/>
    <w:tmpl w:val="909C5E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388B"/>
    <w:multiLevelType w:val="hybridMultilevel"/>
    <w:tmpl w:val="717C1B2A"/>
    <w:lvl w:ilvl="0" w:tplc="9ADC815C">
      <w:start w:val="1"/>
      <w:numFmt w:val="decimal"/>
      <w:pStyle w:val="Talopstilling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716E7"/>
    <w:multiLevelType w:val="multilevel"/>
    <w:tmpl w:val="0406001D"/>
    <w:styleLink w:val="Typografi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E7312F7"/>
    <w:multiLevelType w:val="multilevel"/>
    <w:tmpl w:val="65E456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5001862">
    <w:abstractNumId w:val="1"/>
  </w:num>
  <w:num w:numId="2" w16cid:durableId="1686318790">
    <w:abstractNumId w:val="2"/>
  </w:num>
  <w:num w:numId="3" w16cid:durableId="530187589">
    <w:abstractNumId w:val="3"/>
  </w:num>
  <w:num w:numId="4" w16cid:durableId="94250195">
    <w:abstractNumId w:val="6"/>
  </w:num>
  <w:num w:numId="5" w16cid:durableId="2112314801">
    <w:abstractNumId w:val="5"/>
  </w:num>
  <w:num w:numId="6" w16cid:durableId="956908874">
    <w:abstractNumId w:val="0"/>
  </w:num>
  <w:num w:numId="7" w16cid:durableId="507452753">
    <w:abstractNumId w:val="7"/>
  </w:num>
  <w:num w:numId="8" w16cid:durableId="124079923">
    <w:abstractNumId w:val="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CDMZ\exkmu">
    <w15:presenceInfo w15:providerId="None" w15:userId="NCDMZ\exkmu"/>
  </w15:person>
  <w15:person w15:author="Daniel Corydon-Petersen - DACR">
    <w15:presenceInfo w15:providerId="AD" w15:userId="S::DACR@ATP.DK::c8863cfe-8eb7-4528-9c26-c31ec89edbc3"/>
  </w15:person>
  <w15:person w15:author="Hamza Shahid Mahmood - HMO">
    <w15:presenceInfo w15:providerId="AD" w15:userId="S::HMO@ATP.DK::75aeee6e-cfd2-4149-b9ec-884c32ef2171"/>
  </w15:person>
  <w15:person w15:author="Karin Mühlhausen - KMU">
    <w15:presenceInfo w15:providerId="AD" w15:userId="S::KMU@ATP.DK::75c27ed4-c4e6-40a2-b524-5a324179fc8a"/>
  </w15:person>
  <w15:person w15:author="Anne Lene Yderstræde - ALY">
    <w15:presenceInfo w15:providerId="AD" w15:userId="S::ALY@ATP.DK::67b59b53-84c8-4705-ba04-ee7cc1285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3D"/>
    <w:rsid w:val="00006054"/>
    <w:rsid w:val="000066E1"/>
    <w:rsid w:val="00013A0E"/>
    <w:rsid w:val="00013D8C"/>
    <w:rsid w:val="00020DA6"/>
    <w:rsid w:val="00021EC4"/>
    <w:rsid w:val="0002609D"/>
    <w:rsid w:val="0003360B"/>
    <w:rsid w:val="0003777C"/>
    <w:rsid w:val="00037BB8"/>
    <w:rsid w:val="000432B5"/>
    <w:rsid w:val="00054A9D"/>
    <w:rsid w:val="00056BCD"/>
    <w:rsid w:val="000619C4"/>
    <w:rsid w:val="0006418A"/>
    <w:rsid w:val="0007122D"/>
    <w:rsid w:val="00072F50"/>
    <w:rsid w:val="00077B78"/>
    <w:rsid w:val="000A251F"/>
    <w:rsid w:val="000A3542"/>
    <w:rsid w:val="000B0BB5"/>
    <w:rsid w:val="000B1626"/>
    <w:rsid w:val="000B298D"/>
    <w:rsid w:val="000C12EA"/>
    <w:rsid w:val="000C65AC"/>
    <w:rsid w:val="000C6AB9"/>
    <w:rsid w:val="000D527B"/>
    <w:rsid w:val="000E28EE"/>
    <w:rsid w:val="000F1973"/>
    <w:rsid w:val="000F4788"/>
    <w:rsid w:val="000F7320"/>
    <w:rsid w:val="000F7844"/>
    <w:rsid w:val="00100070"/>
    <w:rsid w:val="00100C0E"/>
    <w:rsid w:val="00102D59"/>
    <w:rsid w:val="00115E52"/>
    <w:rsid w:val="00122867"/>
    <w:rsid w:val="00125E7C"/>
    <w:rsid w:val="00133546"/>
    <w:rsid w:val="00137C5B"/>
    <w:rsid w:val="00161E79"/>
    <w:rsid w:val="00176784"/>
    <w:rsid w:val="0018268C"/>
    <w:rsid w:val="00186789"/>
    <w:rsid w:val="001920EC"/>
    <w:rsid w:val="001950F0"/>
    <w:rsid w:val="001A79B3"/>
    <w:rsid w:val="001B0B01"/>
    <w:rsid w:val="001B18B8"/>
    <w:rsid w:val="001B4801"/>
    <w:rsid w:val="001C27B8"/>
    <w:rsid w:val="001C6DB5"/>
    <w:rsid w:val="001E026F"/>
    <w:rsid w:val="001E3016"/>
    <w:rsid w:val="001E6275"/>
    <w:rsid w:val="001F6671"/>
    <w:rsid w:val="00200083"/>
    <w:rsid w:val="002002EA"/>
    <w:rsid w:val="00204B19"/>
    <w:rsid w:val="002207BD"/>
    <w:rsid w:val="00222055"/>
    <w:rsid w:val="00222754"/>
    <w:rsid w:val="00227D00"/>
    <w:rsid w:val="0024636B"/>
    <w:rsid w:val="002605D3"/>
    <w:rsid w:val="00273F1F"/>
    <w:rsid w:val="00275F0F"/>
    <w:rsid w:val="00277F1E"/>
    <w:rsid w:val="002931C3"/>
    <w:rsid w:val="0029531D"/>
    <w:rsid w:val="002A1C7E"/>
    <w:rsid w:val="002A2576"/>
    <w:rsid w:val="002C3624"/>
    <w:rsid w:val="002C5BB2"/>
    <w:rsid w:val="002C6DC3"/>
    <w:rsid w:val="002D671C"/>
    <w:rsid w:val="002E166C"/>
    <w:rsid w:val="002E6B61"/>
    <w:rsid w:val="002F17D5"/>
    <w:rsid w:val="002F41FF"/>
    <w:rsid w:val="002F4C38"/>
    <w:rsid w:val="00303BEB"/>
    <w:rsid w:val="0032228E"/>
    <w:rsid w:val="0032293C"/>
    <w:rsid w:val="00334F83"/>
    <w:rsid w:val="003375F1"/>
    <w:rsid w:val="00354AF6"/>
    <w:rsid w:val="0035767D"/>
    <w:rsid w:val="00367310"/>
    <w:rsid w:val="00376CDB"/>
    <w:rsid w:val="0037763A"/>
    <w:rsid w:val="00387AD1"/>
    <w:rsid w:val="00393AAF"/>
    <w:rsid w:val="00394478"/>
    <w:rsid w:val="003A2E0A"/>
    <w:rsid w:val="003A47F2"/>
    <w:rsid w:val="003A4D92"/>
    <w:rsid w:val="003A6054"/>
    <w:rsid w:val="003A6A59"/>
    <w:rsid w:val="003B1DFF"/>
    <w:rsid w:val="003C2140"/>
    <w:rsid w:val="003D61B2"/>
    <w:rsid w:val="003D7082"/>
    <w:rsid w:val="003E1966"/>
    <w:rsid w:val="003E30D2"/>
    <w:rsid w:val="003F1A9C"/>
    <w:rsid w:val="003F4CB7"/>
    <w:rsid w:val="004025A0"/>
    <w:rsid w:val="00404562"/>
    <w:rsid w:val="00412AEF"/>
    <w:rsid w:val="00426FAC"/>
    <w:rsid w:val="00427FCD"/>
    <w:rsid w:val="00440643"/>
    <w:rsid w:val="00444A67"/>
    <w:rsid w:val="004455FC"/>
    <w:rsid w:val="0044790D"/>
    <w:rsid w:val="00450E7B"/>
    <w:rsid w:val="00457363"/>
    <w:rsid w:val="00457CE1"/>
    <w:rsid w:val="00460878"/>
    <w:rsid w:val="0047134E"/>
    <w:rsid w:val="00477513"/>
    <w:rsid w:val="00486DBC"/>
    <w:rsid w:val="004904D8"/>
    <w:rsid w:val="004A7BEE"/>
    <w:rsid w:val="004B51F7"/>
    <w:rsid w:val="004B79D1"/>
    <w:rsid w:val="004C4C84"/>
    <w:rsid w:val="004D0D74"/>
    <w:rsid w:val="004D1BDC"/>
    <w:rsid w:val="004E2B97"/>
    <w:rsid w:val="004F0EB0"/>
    <w:rsid w:val="00504715"/>
    <w:rsid w:val="005103E2"/>
    <w:rsid w:val="005144B4"/>
    <w:rsid w:val="005151F6"/>
    <w:rsid w:val="00520CFD"/>
    <w:rsid w:val="005248EA"/>
    <w:rsid w:val="00527430"/>
    <w:rsid w:val="00540A82"/>
    <w:rsid w:val="00545F4F"/>
    <w:rsid w:val="00547346"/>
    <w:rsid w:val="00557802"/>
    <w:rsid w:val="0057541E"/>
    <w:rsid w:val="0057547F"/>
    <w:rsid w:val="00575F8C"/>
    <w:rsid w:val="00580D36"/>
    <w:rsid w:val="005838C5"/>
    <w:rsid w:val="005911C1"/>
    <w:rsid w:val="005917CE"/>
    <w:rsid w:val="00594145"/>
    <w:rsid w:val="00597289"/>
    <w:rsid w:val="005A025A"/>
    <w:rsid w:val="005A435C"/>
    <w:rsid w:val="005A5F12"/>
    <w:rsid w:val="005A686B"/>
    <w:rsid w:val="005B6D14"/>
    <w:rsid w:val="005C729E"/>
    <w:rsid w:val="005C7B08"/>
    <w:rsid w:val="005D5A74"/>
    <w:rsid w:val="005E66D3"/>
    <w:rsid w:val="005F7424"/>
    <w:rsid w:val="0060017E"/>
    <w:rsid w:val="00600DD0"/>
    <w:rsid w:val="0060639B"/>
    <w:rsid w:val="0061101E"/>
    <w:rsid w:val="00625E45"/>
    <w:rsid w:val="00627234"/>
    <w:rsid w:val="00630886"/>
    <w:rsid w:val="006324DC"/>
    <w:rsid w:val="006418EF"/>
    <w:rsid w:val="00643A86"/>
    <w:rsid w:val="0065001D"/>
    <w:rsid w:val="00651E7E"/>
    <w:rsid w:val="006613E1"/>
    <w:rsid w:val="006624F8"/>
    <w:rsid w:val="00664A7D"/>
    <w:rsid w:val="00673606"/>
    <w:rsid w:val="006810CA"/>
    <w:rsid w:val="00690D99"/>
    <w:rsid w:val="00690E20"/>
    <w:rsid w:val="00697308"/>
    <w:rsid w:val="006A07FD"/>
    <w:rsid w:val="006C13CC"/>
    <w:rsid w:val="006C4418"/>
    <w:rsid w:val="006C48B1"/>
    <w:rsid w:val="006D1BFF"/>
    <w:rsid w:val="006D3AD9"/>
    <w:rsid w:val="006D4C20"/>
    <w:rsid w:val="006F179C"/>
    <w:rsid w:val="006F4D5A"/>
    <w:rsid w:val="006F65E9"/>
    <w:rsid w:val="006F6CB3"/>
    <w:rsid w:val="00703AB0"/>
    <w:rsid w:val="0071416B"/>
    <w:rsid w:val="00715781"/>
    <w:rsid w:val="007211CB"/>
    <w:rsid w:val="0073033E"/>
    <w:rsid w:val="007369A2"/>
    <w:rsid w:val="0073793E"/>
    <w:rsid w:val="007452F2"/>
    <w:rsid w:val="00746471"/>
    <w:rsid w:val="007541C3"/>
    <w:rsid w:val="007541D7"/>
    <w:rsid w:val="007659F3"/>
    <w:rsid w:val="0077379F"/>
    <w:rsid w:val="00781E80"/>
    <w:rsid w:val="0078532A"/>
    <w:rsid w:val="00786A6A"/>
    <w:rsid w:val="007A1690"/>
    <w:rsid w:val="007A1AA6"/>
    <w:rsid w:val="007A2171"/>
    <w:rsid w:val="007A3B22"/>
    <w:rsid w:val="007A3D77"/>
    <w:rsid w:val="007A6AF2"/>
    <w:rsid w:val="007B697B"/>
    <w:rsid w:val="007C3CB3"/>
    <w:rsid w:val="007C43D6"/>
    <w:rsid w:val="007D0EEC"/>
    <w:rsid w:val="007D1D78"/>
    <w:rsid w:val="007D4D25"/>
    <w:rsid w:val="007D6713"/>
    <w:rsid w:val="007E2778"/>
    <w:rsid w:val="007F10AF"/>
    <w:rsid w:val="007F2E6B"/>
    <w:rsid w:val="007F4DFE"/>
    <w:rsid w:val="00810307"/>
    <w:rsid w:val="0081125A"/>
    <w:rsid w:val="00816CFF"/>
    <w:rsid w:val="0081756F"/>
    <w:rsid w:val="00830513"/>
    <w:rsid w:val="00835C19"/>
    <w:rsid w:val="00841017"/>
    <w:rsid w:val="00843924"/>
    <w:rsid w:val="00847AB3"/>
    <w:rsid w:val="00850CF9"/>
    <w:rsid w:val="00856DA0"/>
    <w:rsid w:val="00861409"/>
    <w:rsid w:val="008726FA"/>
    <w:rsid w:val="008770E2"/>
    <w:rsid w:val="00885E30"/>
    <w:rsid w:val="00887772"/>
    <w:rsid w:val="00891C3D"/>
    <w:rsid w:val="00893B26"/>
    <w:rsid w:val="0089572A"/>
    <w:rsid w:val="008960EA"/>
    <w:rsid w:val="00896346"/>
    <w:rsid w:val="008A47DC"/>
    <w:rsid w:val="008A5760"/>
    <w:rsid w:val="008A5B71"/>
    <w:rsid w:val="008B2ACC"/>
    <w:rsid w:val="008B2AF5"/>
    <w:rsid w:val="008B4FE8"/>
    <w:rsid w:val="008B5AB5"/>
    <w:rsid w:val="008C27BB"/>
    <w:rsid w:val="008C6E2E"/>
    <w:rsid w:val="008E10D3"/>
    <w:rsid w:val="008E2971"/>
    <w:rsid w:val="008E2DF2"/>
    <w:rsid w:val="008E67CB"/>
    <w:rsid w:val="008E6AF8"/>
    <w:rsid w:val="008F0F84"/>
    <w:rsid w:val="008F71F0"/>
    <w:rsid w:val="00916371"/>
    <w:rsid w:val="009311AF"/>
    <w:rsid w:val="00931BC0"/>
    <w:rsid w:val="00946D2B"/>
    <w:rsid w:val="00950F59"/>
    <w:rsid w:val="00960361"/>
    <w:rsid w:val="00963EDD"/>
    <w:rsid w:val="00966D39"/>
    <w:rsid w:val="00971336"/>
    <w:rsid w:val="00972550"/>
    <w:rsid w:val="00972AD5"/>
    <w:rsid w:val="00973A21"/>
    <w:rsid w:val="00984242"/>
    <w:rsid w:val="00990684"/>
    <w:rsid w:val="009A2902"/>
    <w:rsid w:val="009A2B79"/>
    <w:rsid w:val="009A32AA"/>
    <w:rsid w:val="009A3EA3"/>
    <w:rsid w:val="009B49CB"/>
    <w:rsid w:val="009C2077"/>
    <w:rsid w:val="009C23AA"/>
    <w:rsid w:val="009D0803"/>
    <w:rsid w:val="009D2C35"/>
    <w:rsid w:val="009E461C"/>
    <w:rsid w:val="00A0160B"/>
    <w:rsid w:val="00A03BD3"/>
    <w:rsid w:val="00A041CB"/>
    <w:rsid w:val="00A10576"/>
    <w:rsid w:val="00A306E2"/>
    <w:rsid w:val="00A31541"/>
    <w:rsid w:val="00A34726"/>
    <w:rsid w:val="00A53356"/>
    <w:rsid w:val="00A537DB"/>
    <w:rsid w:val="00A60D40"/>
    <w:rsid w:val="00A6449A"/>
    <w:rsid w:val="00A66213"/>
    <w:rsid w:val="00A73EAB"/>
    <w:rsid w:val="00A76232"/>
    <w:rsid w:val="00A808FC"/>
    <w:rsid w:val="00A8095A"/>
    <w:rsid w:val="00A846B8"/>
    <w:rsid w:val="00A861C9"/>
    <w:rsid w:val="00A92D5A"/>
    <w:rsid w:val="00AA12A7"/>
    <w:rsid w:val="00AA2385"/>
    <w:rsid w:val="00AA40A3"/>
    <w:rsid w:val="00AA6589"/>
    <w:rsid w:val="00AA7C41"/>
    <w:rsid w:val="00AB589C"/>
    <w:rsid w:val="00AC2375"/>
    <w:rsid w:val="00AC516B"/>
    <w:rsid w:val="00AD05CC"/>
    <w:rsid w:val="00AD0E87"/>
    <w:rsid w:val="00AD1F67"/>
    <w:rsid w:val="00AD6ACF"/>
    <w:rsid w:val="00AD71A1"/>
    <w:rsid w:val="00AF1200"/>
    <w:rsid w:val="00AF14E2"/>
    <w:rsid w:val="00AF74D8"/>
    <w:rsid w:val="00B04FB5"/>
    <w:rsid w:val="00B06209"/>
    <w:rsid w:val="00B147D5"/>
    <w:rsid w:val="00B15196"/>
    <w:rsid w:val="00B16F7D"/>
    <w:rsid w:val="00B403F2"/>
    <w:rsid w:val="00B407ED"/>
    <w:rsid w:val="00B408B8"/>
    <w:rsid w:val="00B44CF5"/>
    <w:rsid w:val="00B45346"/>
    <w:rsid w:val="00B63EC9"/>
    <w:rsid w:val="00B6489D"/>
    <w:rsid w:val="00B75591"/>
    <w:rsid w:val="00B80170"/>
    <w:rsid w:val="00B81539"/>
    <w:rsid w:val="00B93944"/>
    <w:rsid w:val="00BA29AC"/>
    <w:rsid w:val="00BB5538"/>
    <w:rsid w:val="00BC1FCA"/>
    <w:rsid w:val="00BC209C"/>
    <w:rsid w:val="00BC5BB9"/>
    <w:rsid w:val="00BD15DE"/>
    <w:rsid w:val="00BE3046"/>
    <w:rsid w:val="00BE6EAB"/>
    <w:rsid w:val="00BE78DF"/>
    <w:rsid w:val="00BF3EB6"/>
    <w:rsid w:val="00BF72E1"/>
    <w:rsid w:val="00C05FC4"/>
    <w:rsid w:val="00C06396"/>
    <w:rsid w:val="00C0721A"/>
    <w:rsid w:val="00C120FA"/>
    <w:rsid w:val="00C13CCD"/>
    <w:rsid w:val="00C15CC2"/>
    <w:rsid w:val="00C16620"/>
    <w:rsid w:val="00C23D2D"/>
    <w:rsid w:val="00C34536"/>
    <w:rsid w:val="00C34F6F"/>
    <w:rsid w:val="00C3543C"/>
    <w:rsid w:val="00C47AD0"/>
    <w:rsid w:val="00C57ADA"/>
    <w:rsid w:val="00C62EDE"/>
    <w:rsid w:val="00C660C3"/>
    <w:rsid w:val="00C66BBB"/>
    <w:rsid w:val="00C72932"/>
    <w:rsid w:val="00C80326"/>
    <w:rsid w:val="00C8051D"/>
    <w:rsid w:val="00C9550A"/>
    <w:rsid w:val="00C97285"/>
    <w:rsid w:val="00C97FE1"/>
    <w:rsid w:val="00CA2541"/>
    <w:rsid w:val="00CB1361"/>
    <w:rsid w:val="00CC1CD7"/>
    <w:rsid w:val="00CC578E"/>
    <w:rsid w:val="00CD2217"/>
    <w:rsid w:val="00CD700E"/>
    <w:rsid w:val="00CE0A19"/>
    <w:rsid w:val="00CE25BB"/>
    <w:rsid w:val="00CE4640"/>
    <w:rsid w:val="00CF2BF4"/>
    <w:rsid w:val="00CF7342"/>
    <w:rsid w:val="00CF7F78"/>
    <w:rsid w:val="00D01D90"/>
    <w:rsid w:val="00D0406D"/>
    <w:rsid w:val="00D25533"/>
    <w:rsid w:val="00D25CF6"/>
    <w:rsid w:val="00D26DD8"/>
    <w:rsid w:val="00D27EDE"/>
    <w:rsid w:val="00D33199"/>
    <w:rsid w:val="00D34677"/>
    <w:rsid w:val="00D3606D"/>
    <w:rsid w:val="00D457A4"/>
    <w:rsid w:val="00D54BFC"/>
    <w:rsid w:val="00D6474E"/>
    <w:rsid w:val="00D6678D"/>
    <w:rsid w:val="00D66EF8"/>
    <w:rsid w:val="00D72AFD"/>
    <w:rsid w:val="00D82A32"/>
    <w:rsid w:val="00D84A12"/>
    <w:rsid w:val="00D91854"/>
    <w:rsid w:val="00D94304"/>
    <w:rsid w:val="00D97A16"/>
    <w:rsid w:val="00DA2354"/>
    <w:rsid w:val="00DA35CC"/>
    <w:rsid w:val="00DA4FDC"/>
    <w:rsid w:val="00DB3110"/>
    <w:rsid w:val="00DB6E6E"/>
    <w:rsid w:val="00DB7648"/>
    <w:rsid w:val="00DC101B"/>
    <w:rsid w:val="00DC73FB"/>
    <w:rsid w:val="00DD29BD"/>
    <w:rsid w:val="00DD609A"/>
    <w:rsid w:val="00DF26A0"/>
    <w:rsid w:val="00DF271F"/>
    <w:rsid w:val="00DF72E5"/>
    <w:rsid w:val="00E03905"/>
    <w:rsid w:val="00E05CE8"/>
    <w:rsid w:val="00E119B9"/>
    <w:rsid w:val="00E12651"/>
    <w:rsid w:val="00E1346B"/>
    <w:rsid w:val="00E17364"/>
    <w:rsid w:val="00E24EA4"/>
    <w:rsid w:val="00E30324"/>
    <w:rsid w:val="00E32622"/>
    <w:rsid w:val="00E32EFA"/>
    <w:rsid w:val="00E40062"/>
    <w:rsid w:val="00E43D54"/>
    <w:rsid w:val="00E46937"/>
    <w:rsid w:val="00E543BD"/>
    <w:rsid w:val="00E62189"/>
    <w:rsid w:val="00E62D8C"/>
    <w:rsid w:val="00E71C26"/>
    <w:rsid w:val="00E737A3"/>
    <w:rsid w:val="00E804F0"/>
    <w:rsid w:val="00E8068C"/>
    <w:rsid w:val="00E925FD"/>
    <w:rsid w:val="00EA367D"/>
    <w:rsid w:val="00EA69AB"/>
    <w:rsid w:val="00EB34CB"/>
    <w:rsid w:val="00EB689C"/>
    <w:rsid w:val="00EB6A82"/>
    <w:rsid w:val="00EC0B07"/>
    <w:rsid w:val="00EC77D5"/>
    <w:rsid w:val="00ED0CD0"/>
    <w:rsid w:val="00ED4A62"/>
    <w:rsid w:val="00EE63F9"/>
    <w:rsid w:val="00EF6E0D"/>
    <w:rsid w:val="00EF7BD6"/>
    <w:rsid w:val="00F00CFC"/>
    <w:rsid w:val="00F02F24"/>
    <w:rsid w:val="00F036AF"/>
    <w:rsid w:val="00F1561C"/>
    <w:rsid w:val="00F17E41"/>
    <w:rsid w:val="00F20081"/>
    <w:rsid w:val="00F24687"/>
    <w:rsid w:val="00F25094"/>
    <w:rsid w:val="00F276F4"/>
    <w:rsid w:val="00F30908"/>
    <w:rsid w:val="00F41DE8"/>
    <w:rsid w:val="00F42A04"/>
    <w:rsid w:val="00F43F70"/>
    <w:rsid w:val="00F54573"/>
    <w:rsid w:val="00F552C8"/>
    <w:rsid w:val="00F57063"/>
    <w:rsid w:val="00F6674E"/>
    <w:rsid w:val="00F821B8"/>
    <w:rsid w:val="00F85515"/>
    <w:rsid w:val="00F87894"/>
    <w:rsid w:val="00F95617"/>
    <w:rsid w:val="00FA36FA"/>
    <w:rsid w:val="00FB5F52"/>
    <w:rsid w:val="00FC233C"/>
    <w:rsid w:val="00FD126A"/>
    <w:rsid w:val="00FD6DC4"/>
    <w:rsid w:val="00FE3820"/>
    <w:rsid w:val="00FE53F9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7CA390"/>
  <w15:docId w15:val="{AD88295F-751B-4828-8F93-4DB6F119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88"/>
    <w:pPr>
      <w:autoSpaceDE w:val="0"/>
      <w:autoSpaceDN w:val="0"/>
      <w:adjustRightInd w:val="0"/>
      <w:spacing w:after="0" w:line="260" w:lineRule="atLeast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33546"/>
    <w:pPr>
      <w:spacing w:after="160" w:line="360" w:lineRule="atLeast"/>
      <w:outlineLvl w:val="0"/>
    </w:pPr>
    <w:rPr>
      <w:b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41FF"/>
    <w:pPr>
      <w:keepNext/>
      <w:keepLines/>
      <w:spacing w:before="60" w:line="280" w:lineRule="atLeast"/>
      <w:outlineLvl w:val="1"/>
    </w:pPr>
    <w:rPr>
      <w:rFonts w:asciiTheme="majorHAnsi" w:eastAsiaTheme="majorEastAsia" w:hAnsiTheme="majorHAnsi" w:cstheme="majorBidi"/>
      <w:b/>
      <w:bCs/>
      <w:color w:val="auto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972AD5"/>
    <w:pPr>
      <w:spacing w:after="0" w:line="220" w:lineRule="atLeast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100070"/>
    <w:pPr>
      <w:tabs>
        <w:tab w:val="center" w:pos="4680"/>
        <w:tab w:val="right" w:pos="9360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0070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100070"/>
    <w:pPr>
      <w:tabs>
        <w:tab w:val="center" w:pos="4680"/>
        <w:tab w:val="right" w:pos="9360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0070"/>
    <w:rPr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000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00070"/>
    <w:rPr>
      <w:rFonts w:ascii="Tahoma" w:hAnsi="Tahoma" w:cs="Tahoma"/>
      <w:sz w:val="16"/>
      <w:szCs w:val="16"/>
    </w:rPr>
  </w:style>
  <w:style w:type="paragraph" w:customStyle="1" w:styleId="Afsender">
    <w:name w:val="Afsender"/>
    <w:basedOn w:val="Normal"/>
    <w:link w:val="AfsenderTegn"/>
    <w:qFormat/>
    <w:rsid w:val="00651E7E"/>
    <w:pPr>
      <w:spacing w:after="60"/>
      <w:ind w:left="284"/>
    </w:pPr>
    <w:rPr>
      <w:b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33546"/>
    <w:rPr>
      <w:rFonts w:ascii="Arial" w:hAnsi="Arial" w:cs="Arial"/>
      <w:b/>
      <w:color w:val="000000"/>
      <w:sz w:val="28"/>
      <w:szCs w:val="28"/>
      <w:lang w:val="en-US"/>
    </w:rPr>
  </w:style>
  <w:style w:type="character" w:customStyle="1" w:styleId="AfsenderTegn">
    <w:name w:val="Afsender Tegn"/>
    <w:basedOn w:val="Standardskrifttypeiafsnit"/>
    <w:link w:val="Afsender"/>
    <w:rsid w:val="00651E7E"/>
    <w:rPr>
      <w:rFonts w:ascii="Arial" w:hAnsi="Arial" w:cs="Arial"/>
      <w:b/>
      <w:color w:val="000000"/>
      <w:sz w:val="16"/>
      <w:szCs w:val="16"/>
      <w:lang w:val="en-US"/>
    </w:rPr>
  </w:style>
  <w:style w:type="paragraph" w:styleId="Brdtekst">
    <w:name w:val="Body Text"/>
    <w:basedOn w:val="Normal"/>
    <w:link w:val="BrdtekstTegn"/>
    <w:uiPriority w:val="99"/>
    <w:rsid w:val="005A686B"/>
  </w:style>
  <w:style w:type="character" w:customStyle="1" w:styleId="BrdtekstTegn">
    <w:name w:val="Brødtekst Tegn"/>
    <w:basedOn w:val="Standardskrifttypeiafsnit"/>
    <w:link w:val="Brdtekst"/>
    <w:uiPriority w:val="99"/>
    <w:rsid w:val="005A686B"/>
    <w:rPr>
      <w:rFonts w:ascii="Arial" w:hAnsi="Arial" w:cs="Arial"/>
      <w:color w:val="000000"/>
      <w:sz w:val="20"/>
      <w:szCs w:val="20"/>
      <w:lang w:val="en-US"/>
    </w:rPr>
  </w:style>
  <w:style w:type="paragraph" w:customStyle="1" w:styleId="H2">
    <w:name w:val="H2"/>
    <w:basedOn w:val="Brdtekst"/>
    <w:uiPriority w:val="99"/>
    <w:rsid w:val="005A686B"/>
    <w:pPr>
      <w:spacing w:before="454" w:after="113"/>
    </w:pPr>
    <w:rPr>
      <w:b/>
      <w:bCs/>
      <w:sz w:val="22"/>
      <w:szCs w:val="22"/>
      <w:lang w:val="da-DK"/>
    </w:rPr>
  </w:style>
  <w:style w:type="paragraph" w:customStyle="1" w:styleId="Liste1">
    <w:name w:val="Liste1"/>
    <w:basedOn w:val="Listeafsnit"/>
    <w:uiPriority w:val="99"/>
    <w:rsid w:val="0057547F"/>
  </w:style>
  <w:style w:type="character" w:customStyle="1" w:styleId="Overskrift2Tegn">
    <w:name w:val="Overskrift 2 Tegn"/>
    <w:basedOn w:val="Standardskrifttypeiafsnit"/>
    <w:link w:val="Overskrift2"/>
    <w:uiPriority w:val="9"/>
    <w:rsid w:val="002F41FF"/>
    <w:rPr>
      <w:rFonts w:asciiTheme="majorHAnsi" w:eastAsiaTheme="majorEastAsia" w:hAnsiTheme="majorHAnsi" w:cstheme="majorBidi"/>
      <w:b/>
      <w:bCs/>
      <w:lang w:val="en-US"/>
    </w:rPr>
  </w:style>
  <w:style w:type="paragraph" w:styleId="Titel">
    <w:name w:val="Title"/>
    <w:aliases w:val="Adresse"/>
    <w:basedOn w:val="Normal"/>
    <w:next w:val="Normal"/>
    <w:link w:val="TitelTegn"/>
    <w:uiPriority w:val="10"/>
    <w:qFormat/>
    <w:rsid w:val="006A07FD"/>
    <w:pPr>
      <w:spacing w:line="18" w:lineRule="atLeast"/>
      <w:ind w:left="284"/>
    </w:pPr>
    <w:rPr>
      <w:noProof/>
      <w:sz w:val="16"/>
    </w:rPr>
  </w:style>
  <w:style w:type="character" w:customStyle="1" w:styleId="TitelTegn">
    <w:name w:val="Titel Tegn"/>
    <w:aliases w:val="Adresse Tegn"/>
    <w:basedOn w:val="Standardskrifttypeiafsnit"/>
    <w:link w:val="Titel"/>
    <w:uiPriority w:val="10"/>
    <w:rsid w:val="006A07FD"/>
    <w:rPr>
      <w:rFonts w:ascii="Arial" w:hAnsi="Arial" w:cs="Arial"/>
      <w:noProof/>
      <w:color w:val="000000"/>
      <w:sz w:val="16"/>
      <w:szCs w:val="20"/>
      <w:lang w:val="en-US"/>
    </w:rPr>
  </w:style>
  <w:style w:type="character" w:styleId="Hyperlink">
    <w:name w:val="Hyperlink"/>
    <w:basedOn w:val="Standardskrifttypeiafsnit"/>
    <w:uiPriority w:val="99"/>
    <w:unhideWhenUsed/>
    <w:rsid w:val="00F00CFC"/>
    <w:rPr>
      <w:rFonts w:asciiTheme="minorHAnsi" w:hAnsiTheme="minorHAnsi"/>
      <w:color w:val="0070C0"/>
      <w:sz w:val="20"/>
      <w:u w:val="single"/>
    </w:rPr>
  </w:style>
  <w:style w:type="paragraph" w:customStyle="1" w:styleId="Link">
    <w:name w:val="Link"/>
    <w:basedOn w:val="Brdtekst"/>
    <w:link w:val="LinkTegn"/>
    <w:rsid w:val="002F4C38"/>
    <w:rPr>
      <w:color w:val="0070C0"/>
      <w:u w:val="single"/>
    </w:rPr>
  </w:style>
  <w:style w:type="paragraph" w:styleId="Opstilling-punkttegn">
    <w:name w:val="List Bullet"/>
    <w:basedOn w:val="Normal"/>
    <w:uiPriority w:val="99"/>
    <w:semiHidden/>
    <w:unhideWhenUsed/>
    <w:rsid w:val="00E62D8C"/>
    <w:pPr>
      <w:numPr>
        <w:numId w:val="1"/>
      </w:numPr>
      <w:contextualSpacing/>
    </w:pPr>
  </w:style>
  <w:style w:type="character" w:customStyle="1" w:styleId="LinkTegn">
    <w:name w:val="Link Tegn"/>
    <w:basedOn w:val="BrdtekstTegn"/>
    <w:link w:val="Link"/>
    <w:rsid w:val="002F4C38"/>
    <w:rPr>
      <w:rFonts w:ascii="Arial" w:hAnsi="Arial" w:cs="Arial"/>
      <w:color w:val="0070C0"/>
      <w:sz w:val="20"/>
      <w:szCs w:val="20"/>
      <w:u w:val="single"/>
      <w:lang w:val="en-US"/>
    </w:rPr>
  </w:style>
  <w:style w:type="paragraph" w:styleId="Listeafsnit">
    <w:name w:val="List Paragraph"/>
    <w:link w:val="ListeafsnitTegn"/>
    <w:uiPriority w:val="34"/>
    <w:rsid w:val="008E67CB"/>
    <w:pPr>
      <w:numPr>
        <w:numId w:val="3"/>
      </w:numPr>
      <w:spacing w:before="200" w:line="280" w:lineRule="atLeast"/>
      <w:contextualSpacing/>
    </w:pPr>
    <w:rPr>
      <w:rFonts w:ascii="Arial" w:hAnsi="Arial" w:cs="Arial"/>
      <w:color w:val="000000"/>
      <w:sz w:val="20"/>
      <w:szCs w:val="20"/>
    </w:rPr>
  </w:style>
  <w:style w:type="paragraph" w:customStyle="1" w:styleId="Kolofon">
    <w:name w:val="Kolofon"/>
    <w:basedOn w:val="Normal"/>
    <w:link w:val="KolofonTegn"/>
    <w:qFormat/>
    <w:rsid w:val="007E2778"/>
    <w:pPr>
      <w:spacing w:line="280" w:lineRule="atLeast"/>
      <w:jc w:val="right"/>
    </w:pPr>
    <w:rPr>
      <w:sz w:val="16"/>
      <w:lang w:val="da-DK"/>
    </w:rPr>
  </w:style>
  <w:style w:type="paragraph" w:customStyle="1" w:styleId="Grundlggendeafsnit">
    <w:name w:val="[Grundlæggende afsnit]"/>
    <w:basedOn w:val="Normal"/>
    <w:uiPriority w:val="99"/>
    <w:rsid w:val="00EE63F9"/>
    <w:pPr>
      <w:spacing w:line="288" w:lineRule="auto"/>
    </w:pPr>
    <w:rPr>
      <w:rFonts w:ascii="Minion Pro" w:hAnsi="Minion Pro" w:cs="Minion Pro"/>
      <w:sz w:val="24"/>
      <w:szCs w:val="24"/>
      <w:lang w:val="da-DK"/>
    </w:rPr>
  </w:style>
  <w:style w:type="character" w:customStyle="1" w:styleId="KolofonTegn">
    <w:name w:val="Kolofon Tegn"/>
    <w:basedOn w:val="Standardskrifttypeiafsnit"/>
    <w:link w:val="Kolofon"/>
    <w:rsid w:val="007E2778"/>
    <w:rPr>
      <w:rFonts w:ascii="Arial" w:hAnsi="Arial" w:cs="Arial"/>
      <w:color w:val="000000"/>
      <w:sz w:val="16"/>
      <w:szCs w:val="20"/>
    </w:rPr>
  </w:style>
  <w:style w:type="paragraph" w:customStyle="1" w:styleId="H1">
    <w:name w:val="H1"/>
    <w:basedOn w:val="Normal"/>
    <w:uiPriority w:val="99"/>
    <w:rsid w:val="001B0B01"/>
    <w:pPr>
      <w:spacing w:after="340" w:line="288" w:lineRule="auto"/>
    </w:pPr>
    <w:rPr>
      <w:b/>
      <w:bCs/>
      <w:sz w:val="28"/>
      <w:szCs w:val="28"/>
      <w:lang w:val="da-DK"/>
    </w:rPr>
  </w:style>
  <w:style w:type="paragraph" w:customStyle="1" w:styleId="Tabeltekst">
    <w:name w:val="Tabeltekst"/>
    <w:basedOn w:val="Normal"/>
    <w:link w:val="TabeltekstTegn"/>
    <w:qFormat/>
    <w:rsid w:val="0007122D"/>
    <w:pPr>
      <w:spacing w:before="80" w:after="80"/>
      <w:ind w:left="85" w:right="85"/>
    </w:pPr>
    <w:rPr>
      <w:bCs/>
      <w:sz w:val="18"/>
      <w:lang w:val="da-DK"/>
    </w:rPr>
  </w:style>
  <w:style w:type="character" w:customStyle="1" w:styleId="TabeltekstTegn">
    <w:name w:val="Tabeltekst Tegn"/>
    <w:basedOn w:val="Standardskrifttypeiafsnit"/>
    <w:link w:val="Tabeltekst"/>
    <w:rsid w:val="0007122D"/>
    <w:rPr>
      <w:rFonts w:ascii="Arial" w:hAnsi="Arial" w:cs="Arial"/>
      <w:bCs/>
      <w:color w:val="000000"/>
      <w:sz w:val="18"/>
      <w:szCs w:val="20"/>
    </w:rPr>
  </w:style>
  <w:style w:type="paragraph" w:customStyle="1" w:styleId="Brevtitel">
    <w:name w:val="Brevtitel"/>
    <w:basedOn w:val="Overskrift1"/>
    <w:next w:val="Normal"/>
    <w:link w:val="BrevtitelTegn"/>
    <w:rsid w:val="00520CFD"/>
    <w:pPr>
      <w:spacing w:before="3640" w:line="320" w:lineRule="atLeast"/>
    </w:pPr>
    <w:rPr>
      <w:lang w:val="da-DK"/>
    </w:rPr>
  </w:style>
  <w:style w:type="character" w:styleId="Pladsholdertekst">
    <w:name w:val="Placeholder Text"/>
    <w:basedOn w:val="Standardskrifttypeiafsnit"/>
    <w:uiPriority w:val="99"/>
    <w:semiHidden/>
    <w:rsid w:val="00E24EA4"/>
    <w:rPr>
      <w:color w:val="808080"/>
    </w:rPr>
  </w:style>
  <w:style w:type="character" w:customStyle="1" w:styleId="BrevtitelTegn">
    <w:name w:val="Brevtitel Tegn"/>
    <w:basedOn w:val="Overskrift1Tegn"/>
    <w:link w:val="Brevtitel"/>
    <w:rsid w:val="00520CFD"/>
    <w:rPr>
      <w:rFonts w:ascii="Arial" w:hAnsi="Arial" w:cs="Arial"/>
      <w:b/>
      <w:color w:val="000000"/>
      <w:sz w:val="28"/>
      <w:szCs w:val="28"/>
      <w:lang w:val="en-US"/>
    </w:rPr>
  </w:style>
  <w:style w:type="paragraph" w:customStyle="1" w:styleId="Default">
    <w:name w:val="Default"/>
    <w:rsid w:val="001826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eltotal">
    <w:name w:val="Tabel total"/>
    <w:basedOn w:val="Tabeloverskrift"/>
    <w:link w:val="TabeltotalTegn"/>
    <w:rsid w:val="007F2E6B"/>
  </w:style>
  <w:style w:type="paragraph" w:customStyle="1" w:styleId="Tabel">
    <w:name w:val="Tabel"/>
    <w:basedOn w:val="Normal"/>
    <w:link w:val="TabelTegn"/>
    <w:rsid w:val="000D527B"/>
    <w:pPr>
      <w:autoSpaceDE/>
      <w:autoSpaceDN/>
      <w:adjustRightInd/>
      <w:spacing w:before="80" w:after="100"/>
      <w:ind w:left="85" w:right="85"/>
      <w:textAlignment w:val="auto"/>
    </w:pPr>
    <w:rPr>
      <w:sz w:val="18"/>
      <w:lang w:val="da-DK"/>
    </w:rPr>
  </w:style>
  <w:style w:type="paragraph" w:customStyle="1" w:styleId="Tabelnote">
    <w:name w:val="Tabel note"/>
    <w:basedOn w:val="Normal"/>
    <w:link w:val="TabelnoteTegn"/>
    <w:qFormat/>
    <w:rsid w:val="00B45346"/>
    <w:pPr>
      <w:autoSpaceDE/>
      <w:autoSpaceDN/>
      <w:adjustRightInd/>
      <w:spacing w:after="200" w:line="276" w:lineRule="auto"/>
      <w:textAlignment w:val="auto"/>
    </w:pPr>
    <w:rPr>
      <w:sz w:val="16"/>
      <w:szCs w:val="16"/>
      <w:lang w:val="da-DK"/>
    </w:rPr>
  </w:style>
  <w:style w:type="character" w:customStyle="1" w:styleId="TabelTegn">
    <w:name w:val="Tabel Tegn"/>
    <w:basedOn w:val="Standardskrifttypeiafsnit"/>
    <w:link w:val="Tabel"/>
    <w:rsid w:val="000D527B"/>
    <w:rPr>
      <w:rFonts w:ascii="Arial" w:hAnsi="Arial" w:cs="Arial"/>
      <w:color w:val="000000"/>
      <w:sz w:val="18"/>
      <w:szCs w:val="20"/>
    </w:rPr>
  </w:style>
  <w:style w:type="paragraph" w:customStyle="1" w:styleId="Afstandfratop">
    <w:name w:val="Afstand fra top"/>
    <w:basedOn w:val="Normal"/>
    <w:next w:val="Overskrift1"/>
    <w:link w:val="AfstandfratopTegn"/>
    <w:rsid w:val="002C3624"/>
    <w:pPr>
      <w:spacing w:before="3200"/>
    </w:pPr>
    <w:rPr>
      <w:lang w:val="da-DK"/>
    </w:rPr>
  </w:style>
  <w:style w:type="character" w:customStyle="1" w:styleId="TabelnoteTegn">
    <w:name w:val="Tabel note Tegn"/>
    <w:basedOn w:val="Standardskrifttypeiafsnit"/>
    <w:link w:val="Tabelnote"/>
    <w:rsid w:val="00B45346"/>
    <w:rPr>
      <w:rFonts w:ascii="Arial" w:hAnsi="Arial" w:cs="Arial"/>
      <w:color w:val="000000"/>
      <w:sz w:val="16"/>
      <w:szCs w:val="16"/>
    </w:rPr>
  </w:style>
  <w:style w:type="character" w:customStyle="1" w:styleId="AfstandfratopTegn">
    <w:name w:val="Afstand fra top Tegn"/>
    <w:basedOn w:val="Standardskrifttypeiafsnit"/>
    <w:link w:val="Afstandfratop"/>
    <w:rsid w:val="002C3624"/>
    <w:rPr>
      <w:rFonts w:ascii="Arial" w:hAnsi="Arial" w:cs="Arial"/>
      <w:color w:val="000000"/>
      <w:sz w:val="20"/>
      <w:szCs w:val="20"/>
    </w:rPr>
  </w:style>
  <w:style w:type="numbering" w:customStyle="1" w:styleId="TypografiPunkttegnSymbolsymbolVenstre063cmHngende06">
    <w:name w:val="Typografi Punkttegn Symbol (symbol) Venstre:  063 cm Hængende:  06..."/>
    <w:basedOn w:val="Ingenoversigt"/>
    <w:rsid w:val="0057547F"/>
    <w:pPr>
      <w:numPr>
        <w:numId w:val="2"/>
      </w:numPr>
    </w:pPr>
  </w:style>
  <w:style w:type="character" w:customStyle="1" w:styleId="ListeafsnitTegn">
    <w:name w:val="Listeafsnit Tegn"/>
    <w:basedOn w:val="Standardskrifttypeiafsnit"/>
    <w:link w:val="Listeafsnit"/>
    <w:uiPriority w:val="34"/>
    <w:rsid w:val="008E67CB"/>
    <w:rPr>
      <w:rFonts w:ascii="Arial" w:hAnsi="Arial" w:cs="Arial"/>
      <w:color w:val="000000"/>
      <w:sz w:val="20"/>
      <w:szCs w:val="20"/>
    </w:rPr>
  </w:style>
  <w:style w:type="numbering" w:customStyle="1" w:styleId="Typografi1">
    <w:name w:val="Typografi1"/>
    <w:uiPriority w:val="99"/>
    <w:rsid w:val="00D27EDE"/>
    <w:pPr>
      <w:numPr>
        <w:numId w:val="4"/>
      </w:numPr>
    </w:pPr>
  </w:style>
  <w:style w:type="paragraph" w:customStyle="1" w:styleId="Talopstilling">
    <w:name w:val="Tal opstilling"/>
    <w:basedOn w:val="Opstilling-talellerbogst"/>
    <w:link w:val="TalopstillingTegn"/>
    <w:qFormat/>
    <w:rsid w:val="005A435C"/>
    <w:pPr>
      <w:numPr>
        <w:numId w:val="5"/>
      </w:numPr>
      <w:spacing w:before="200" w:after="200"/>
    </w:pPr>
    <w:rPr>
      <w:lang w:val="da-DK"/>
    </w:rPr>
  </w:style>
  <w:style w:type="character" w:customStyle="1" w:styleId="TalopstillingTegn">
    <w:name w:val="Tal opstilling Tegn"/>
    <w:basedOn w:val="ListeafsnitTegn"/>
    <w:link w:val="Talopstilling"/>
    <w:rsid w:val="005A435C"/>
    <w:rPr>
      <w:rFonts w:ascii="Arial" w:hAnsi="Arial" w:cs="Arial"/>
      <w:color w:val="000000"/>
      <w:sz w:val="20"/>
      <w:szCs w:val="20"/>
    </w:rPr>
  </w:style>
  <w:style w:type="paragraph" w:customStyle="1" w:styleId="Punktopstilling">
    <w:name w:val="Punkt opstilling"/>
    <w:basedOn w:val="Opstilling-punkttegn"/>
    <w:link w:val="PunktopstillingTegn"/>
    <w:qFormat/>
    <w:rsid w:val="00CD2217"/>
    <w:pPr>
      <w:spacing w:before="200" w:after="200"/>
      <w:ind w:left="357" w:hanging="357"/>
    </w:pPr>
  </w:style>
  <w:style w:type="paragraph" w:styleId="Opstilling-talellerbogst">
    <w:name w:val="List Number"/>
    <w:basedOn w:val="Normal"/>
    <w:uiPriority w:val="99"/>
    <w:semiHidden/>
    <w:unhideWhenUsed/>
    <w:rsid w:val="00BB5538"/>
    <w:pPr>
      <w:numPr>
        <w:numId w:val="6"/>
      </w:numPr>
      <w:contextualSpacing/>
    </w:pPr>
  </w:style>
  <w:style w:type="character" w:customStyle="1" w:styleId="PunktopstillingTegn">
    <w:name w:val="Punkt opstilling Tegn"/>
    <w:basedOn w:val="ListeafsnitTegn"/>
    <w:link w:val="Punktopstilling"/>
    <w:rsid w:val="00CD2217"/>
    <w:rPr>
      <w:rFonts w:ascii="Arial" w:hAnsi="Arial" w:cs="Arial"/>
      <w:color w:val="000000"/>
      <w:sz w:val="20"/>
      <w:szCs w:val="20"/>
      <w:lang w:val="en-US"/>
    </w:rPr>
  </w:style>
  <w:style w:type="paragraph" w:customStyle="1" w:styleId="Tabeloverskrift">
    <w:name w:val="Tabeloverskrift"/>
    <w:basedOn w:val="Normal"/>
    <w:link w:val="TabeloverskriftTegn"/>
    <w:rsid w:val="000D527B"/>
    <w:pPr>
      <w:spacing w:before="80" w:after="100"/>
      <w:ind w:left="85" w:right="85"/>
    </w:pPr>
    <w:rPr>
      <w:b/>
      <w:sz w:val="18"/>
    </w:rPr>
  </w:style>
  <w:style w:type="table" w:customStyle="1" w:styleId="FYstandard">
    <w:name w:val="FY standard"/>
    <w:basedOn w:val="Tabel-Normal"/>
    <w:uiPriority w:val="99"/>
    <w:rsid w:val="00F24687"/>
    <w:pPr>
      <w:keepNext/>
      <w:spacing w:after="0" w:line="240" w:lineRule="auto"/>
    </w:pPr>
    <w:rPr>
      <w:sz w:val="18"/>
    </w:rPr>
    <w:tblPr>
      <w:tblBorders>
        <w:top w:val="single" w:sz="4" w:space="0" w:color="000000" w:themeColor="background2"/>
        <w:left w:val="single" w:sz="4" w:space="0" w:color="F2F2F2" w:themeColor="background1" w:themeShade="F2"/>
        <w:bottom w:val="single" w:sz="4" w:space="0" w:color="000000" w:themeColor="background2"/>
        <w:right w:val="single" w:sz="4" w:space="0" w:color="F2F2F2" w:themeColor="background1" w:themeShade="F2"/>
        <w:insideH w:val="single" w:sz="4" w:space="0" w:color="000000" w:themeColor="background2"/>
        <w:insideV w:val="single" w:sz="4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F2F2F2" w:themeColor="background1" w:themeShade="F2" w:fill="auto"/>
    </w:tcPr>
    <w:tblStylePr w:type="firstRow">
      <w:rPr>
        <w:rFonts w:ascii="+Tabeloverskrift" w:hAnsi="+Tabeloverskrift"/>
        <w:b w:val="0"/>
        <w:i w:val="0"/>
        <w:sz w:val="18"/>
      </w:rPr>
      <w:tblPr/>
      <w:tcPr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000000" w:themeColor="background2"/>
          <w:left w:val="single" w:sz="4" w:space="0" w:color="F2F2F2" w:themeColor="background1" w:themeShade="F2"/>
          <w:bottom w:val="single" w:sz="12" w:space="0" w:color="000000" w:themeColor="background2"/>
          <w:right w:val="single" w:sz="4" w:space="0" w:color="F2F2F2" w:themeColor="background1" w:themeShade="F2"/>
          <w:insideH w:val="nil"/>
          <w:insideV w:val="nil"/>
          <w:tl2br w:val="nil"/>
          <w:tr2bl w:val="nil"/>
        </w:tcBorders>
        <w:shd w:val="clear" w:color="F2F2F2" w:themeColor="background1" w:themeShade="F2" w:fill="auto"/>
      </w:tcPr>
    </w:tblStylePr>
  </w:style>
  <w:style w:type="character" w:customStyle="1" w:styleId="TabeloverskriftTegn">
    <w:name w:val="Tabeloverskrift Tegn"/>
    <w:basedOn w:val="Standardskrifttypeiafsnit"/>
    <w:link w:val="Tabeloverskrift"/>
    <w:rsid w:val="000D527B"/>
    <w:rPr>
      <w:rFonts w:ascii="Arial" w:hAnsi="Arial" w:cs="Arial"/>
      <w:b/>
      <w:color w:val="000000"/>
      <w:sz w:val="18"/>
      <w:szCs w:val="20"/>
      <w:lang w:val="en-US"/>
    </w:rPr>
  </w:style>
  <w:style w:type="table" w:styleId="Lysskygge">
    <w:name w:val="Light Shading"/>
    <w:basedOn w:val="Tabel-Normal"/>
    <w:uiPriority w:val="60"/>
    <w:rsid w:val="000F7320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character" w:customStyle="1" w:styleId="TabeltotalTegn">
    <w:name w:val="Tabel total Tegn"/>
    <w:basedOn w:val="TabeloverskriftTegn"/>
    <w:link w:val="Tabeltotal"/>
    <w:rsid w:val="007F2E6B"/>
    <w:rPr>
      <w:rFonts w:ascii="Arial" w:hAnsi="Arial" w:cs="Arial"/>
      <w:b/>
      <w:color w:val="000000"/>
      <w:sz w:val="18"/>
      <w:szCs w:val="20"/>
      <w:lang w:val="en-US"/>
    </w:rPr>
  </w:style>
  <w:style w:type="character" w:styleId="BesgtLink">
    <w:name w:val="FollowedHyperlink"/>
    <w:basedOn w:val="Standardskrifttypeiafsnit"/>
    <w:uiPriority w:val="99"/>
    <w:semiHidden/>
    <w:unhideWhenUsed/>
    <w:rsid w:val="008B5AB5"/>
    <w:rPr>
      <w:color w:val="800080" w:themeColor="followedHyperlink"/>
      <w:u w:val="single"/>
    </w:rPr>
  </w:style>
  <w:style w:type="paragraph" w:customStyle="1" w:styleId="paragraph">
    <w:name w:val="paragraph"/>
    <w:basedOn w:val="Normal"/>
    <w:rsid w:val="007452F2"/>
    <w:pPr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sz w:val="24"/>
      <w:szCs w:val="24"/>
      <w:lang w:val="da-DK" w:eastAsia="da-DK"/>
    </w:rPr>
  </w:style>
  <w:style w:type="character" w:customStyle="1" w:styleId="normaltextrun">
    <w:name w:val="normaltextrun"/>
    <w:basedOn w:val="Standardskrifttypeiafsnit"/>
    <w:rsid w:val="007452F2"/>
  </w:style>
  <w:style w:type="character" w:customStyle="1" w:styleId="eop">
    <w:name w:val="eop"/>
    <w:basedOn w:val="Standardskrifttypeiafsnit"/>
    <w:rsid w:val="007452F2"/>
  </w:style>
  <w:style w:type="character" w:customStyle="1" w:styleId="contentcontrolboundarysink">
    <w:name w:val="contentcontrolboundarysink"/>
    <w:basedOn w:val="Standardskrifttypeiafsnit"/>
    <w:rsid w:val="007452F2"/>
  </w:style>
  <w:style w:type="character" w:customStyle="1" w:styleId="scxw265068389">
    <w:name w:val="scxw265068389"/>
    <w:basedOn w:val="Standardskrifttypeiafsnit"/>
    <w:rsid w:val="007452F2"/>
  </w:style>
  <w:style w:type="character" w:customStyle="1" w:styleId="contextualspellingandgrammarerror">
    <w:name w:val="contextualspellingandgrammarerror"/>
    <w:basedOn w:val="Standardskrifttypeiafsnit"/>
    <w:rsid w:val="007452F2"/>
  </w:style>
  <w:style w:type="character" w:customStyle="1" w:styleId="spellingerror">
    <w:name w:val="spellingerror"/>
    <w:basedOn w:val="Standardskrifttypeiafsnit"/>
    <w:rsid w:val="007452F2"/>
  </w:style>
  <w:style w:type="character" w:styleId="Kommentarhenvisning">
    <w:name w:val="annotation reference"/>
    <w:basedOn w:val="Standardskrifttypeiafsnit"/>
    <w:uiPriority w:val="99"/>
    <w:semiHidden/>
    <w:unhideWhenUsed/>
    <w:rsid w:val="007452F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7452F2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7452F2"/>
    <w:rPr>
      <w:rFonts w:ascii="Arial" w:hAnsi="Arial" w:cs="Arial"/>
      <w:color w:val="000000"/>
      <w:sz w:val="20"/>
      <w:szCs w:val="20"/>
      <w:lang w:val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452F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452F2"/>
    <w:rPr>
      <w:rFonts w:ascii="Arial" w:hAnsi="Arial" w:cs="Arial"/>
      <w:b/>
      <w:bCs/>
      <w:color w:val="000000"/>
      <w:sz w:val="20"/>
      <w:szCs w:val="20"/>
      <w:lang w:val="en-US"/>
    </w:rPr>
  </w:style>
  <w:style w:type="paragraph" w:styleId="Korrektur">
    <w:name w:val="Revision"/>
    <w:hidden/>
    <w:uiPriority w:val="99"/>
    <w:semiHidden/>
    <w:rsid w:val="007541C3"/>
    <w:pPr>
      <w:spacing w:after="0" w:line="240" w:lineRule="auto"/>
    </w:pPr>
    <w:rPr>
      <w:rFonts w:ascii="Arial" w:hAnsi="Arial" w:cs="Arial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9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6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8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9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7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1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3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1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3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3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63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6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8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49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7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6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6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33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0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5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orger.dk/pension" TargetMode="External"/><Relationship Id="rId2" Type="http://schemas.openxmlformats.org/officeDocument/2006/relationships/hyperlink" Target="http://www.borger.dk/pension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e\Downloads\MASTER_TEMPLATE%20(2).dotx" TargetMode="External"/></Relationships>
</file>

<file path=word/theme/theme1.xml><?xml version="1.0" encoding="utf-8"?>
<a:theme xmlns:a="http://schemas.openxmlformats.org/drawingml/2006/main" name="Kontortema">
  <a:themeElements>
    <a:clrScheme name="atp">
      <a:dk1>
        <a:srgbClr val="4D4D4D"/>
      </a:dk1>
      <a:lt1>
        <a:sysClr val="window" lastClr="FFFFFF"/>
      </a:lt1>
      <a:dk2>
        <a:srgbClr val="4D5D1E"/>
      </a:dk2>
      <a:lt2>
        <a:srgbClr val="000000"/>
      </a:lt2>
      <a:accent1>
        <a:srgbClr val="ADC232"/>
      </a:accent1>
      <a:accent2>
        <a:srgbClr val="A2A2A2"/>
      </a:accent2>
      <a:accent3>
        <a:srgbClr val="4D5D1E"/>
      </a:accent3>
      <a:accent4>
        <a:srgbClr val="CC6600"/>
      </a:accent4>
      <a:accent5>
        <a:srgbClr val="B41E0A"/>
      </a:accent5>
      <a:accent6>
        <a:srgbClr val="7D961E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05DB6461236D064AB50C0ACD7C587D0B" ma:contentTypeVersion="8" ma:contentTypeDescription="GetOrganized dokument" ma:contentTypeScope="" ma:versionID="497502d2f662917fe0b406fb37edfe9c">
  <xsd:schema xmlns:xsd="http://www.w3.org/2001/XMLSchema" xmlns:xs="http://www.w3.org/2001/XMLSchema" xmlns:p="http://schemas.microsoft.com/office/2006/metadata/properties" xmlns:ns1="http://schemas.microsoft.com/sharepoint/v3" xmlns:ns2="a229da28-05aa-4f19-8f5c-bf1f02bd78ae" xmlns:ns3="f2cb615f-7f7d-4bfb-a64d-9fe71d1b7d2e" targetNamespace="http://schemas.microsoft.com/office/2006/metadata/properties" ma:root="true" ma:fieldsID="7e0d4caa83bf3f4ca37143c54858986b" ns1:_="" ns2:_="" ns3:_="">
    <xsd:import namespace="http://schemas.microsoft.com/sharepoint/v3"/>
    <xsd:import namespace="a229da28-05aa-4f19-8f5c-bf1f02bd78ae"/>
    <xsd:import namespace="f2cb615f-7f7d-4bfb-a64d-9fe71d1b7d2e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  <xsd:element ref="ns1:CCMCognitiveType" minOccurs="0"/>
                <xsd:element ref="ns2:SharedWithUsers" minOccurs="0"/>
                <xsd:element ref="ns2:SharedWithDetails" minOccurs="0"/>
                <xsd:element ref="ns1:CCMMetadataExtractionStatus" minOccurs="0"/>
                <xsd:element ref="ns1:CCMCommentCount" minOccurs="0"/>
                <xsd:element ref="ns1:CCMPageCount" minOccurs="0"/>
                <xsd:element ref="ns1:CCMPreviewAnnotationsTasks" minOccurs="0"/>
                <xsd:element ref="ns1:DocumentVersion" minOccurs="0"/>
                <xsd:element ref="ns1:DocumentStatus" minOccurs="0"/>
                <xsd:element ref="ns3:CCMMultipleTransferTransaction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Social Pension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CCMCognitiveType" ma:index="27" nillable="true" ma:displayName="CognitiveType" ma:decimals="0" ma:internalName="CCMCognitiveType" ma:readOnly="false">
      <xsd:simpleType>
        <xsd:restriction base="dms:Number"/>
      </xsd:simpleType>
    </xsd:element>
    <xsd:element name="CCMMetadataExtractionStatus" ma:index="30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CCMCommentCount" ma:index="31" nillable="true" ma:displayName="Kommentarer" ma:decimals="0" ma:description="" ma:internalName="CCMCommentCount" ma:readOnly="true">
      <xsd:simpleType>
        <xsd:restriction base="dms:Number"/>
      </xsd:simpleType>
    </xsd:element>
    <xsd:element name="CCMPageCount" ma:index="32" nillable="true" ma:displayName="Sider" ma:decimals="0" ma:description="" ma:internalName="CCMPageCount" ma:readOnly="true">
      <xsd:simpleType>
        <xsd:restriction base="dms:Number"/>
      </xsd:simpleType>
    </xsd:element>
    <xsd:element name="CCMPreviewAnnotationsTasks" ma:index="33" nillable="true" ma:displayName="Opgaver" ma:decimals="0" ma:description="" ma:internalName="CCMPreviewAnnotationsTasks" ma:readOnly="true">
      <xsd:simpleType>
        <xsd:restriction base="dms:Number"/>
      </xsd:simpleType>
    </xsd:element>
    <xsd:element name="DocumentVersion" ma:index="34" nillable="true" ma:displayName="Dokument version" ma:default="1.0" ma:internalName="DocumentVersion" ma:readOnly="false">
      <xsd:simpleType>
        <xsd:restriction base="dms:Text"/>
      </xsd:simpleType>
    </xsd:element>
    <xsd:element name="DocumentStatus" ma:index="35" nillable="true" ma:displayName="Dokument status" ma:default="01 - Planlagt" ma:internalName="DocumentStatus" ma:readOnly="false">
      <xsd:simpleType>
        <xsd:restriction base="dms:Choice">
          <xsd:enumeration value="01 - Planlagt"/>
          <xsd:enumeration value="02 - Under udarbejdelse"/>
          <xsd:enumeration value="03 - Færdigt"/>
          <xsd:enumeration value="04 - Reviewet"/>
          <xsd:enumeration value="05 - Godkendt"/>
          <xsd:enumeration value="80 - Annullere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9da28-05aa-4f19-8f5c-bf1f02bd78ae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b615f-7f7d-4bfb-a64d-9fe71d1b7d2e" elementFormDefault="qualified">
    <xsd:import namespace="http://schemas.microsoft.com/office/2006/documentManagement/types"/>
    <xsd:import namespace="http://schemas.microsoft.com/office/infopath/2007/PartnerControls"/>
    <xsd:element name="CCMMultipleTransferTransactionID" ma:index="36" nillable="true" ma:displayName="CCMMultipleTransferTransactionID" ma:hidden="true" ma:internalName="CCMMultipleTransferTransaction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CognitiveType xmlns="http://schemas.microsoft.com/sharepoint/v3" xsi:nil="true"/>
    <CustomerName xmlns="http://schemas.microsoft.com/sharepoint/v3" xsi:nil="true"/>
    <ProjectName xmlns="http://schemas.microsoft.com/sharepoint/v3">Social Pension</ProjectName>
    <WasSigned xmlns="http://schemas.microsoft.com/sharepoint/v3">false</WasSigned>
    <WasEncrypted xmlns="http://schemas.microsoft.com/sharepoint/v3">false</WasEncrypted>
    <LocalAttachment xmlns="http://schemas.microsoft.com/sharepoint/v3">false</LocalAttachment>
    <CCMTemplateID xmlns="http://schemas.microsoft.com/sharepoint/v3">0</CCMTemplateID>
    <CaseRecordNumber xmlns="http://schemas.microsoft.com/sharepoint/v3">0</CaseRecordNumber>
    <CaseID xmlns="http://schemas.microsoft.com/sharepoint/v3">ATPSP</CaseID>
    <RegistrationDate xmlns="http://schemas.microsoft.com/sharepoint/v3" xsi:nil="true"/>
    <Related xmlns="http://schemas.microsoft.com/sharepoint/v3">false</Related>
    <CCMSystemID xmlns="http://schemas.microsoft.com/sharepoint/v3">a83c9e44-5554-4fe4-9554-0ea6ec621664</CCMSystemID>
    <CCMVisualId xmlns="http://schemas.microsoft.com/sharepoint/v3">ATPSP</CCMVisualId>
    <Finalized xmlns="http://schemas.microsoft.com/sharepoint/v3">false</Finalized>
    <DocID xmlns="http://schemas.microsoft.com/sharepoint/v3">7415891</DocID>
    <MailHasAttachments xmlns="http://schemas.microsoft.com/sharepoint/v3">false</MailHasAttachments>
    <CCMMetadataExtractionStatus xmlns="http://schemas.microsoft.com/sharepoint/v3">CCMPageCount:Idle;CCMCommentCount:Idle</CCMMetadataExtractionStatus>
    <DocumentStatus xmlns="http://schemas.microsoft.com/sharepoint/v3">01 - Planlagt</DocumentStatus>
    <DocumentVersion xmlns="http://schemas.microsoft.com/sharepoint/v3">1.0</DocumentVersion>
    <CCMPreviewAnnotationsTasks xmlns="http://schemas.microsoft.com/sharepoint/v3">0</CCMPreviewAnnotationsTasks>
    <CCMPageCount xmlns="http://schemas.microsoft.com/sharepoint/v3">3</CCMPageCount>
    <CCMCommentCount xmlns="http://schemas.microsoft.com/sharepoint/v3">30</CCMCommentCount>
    <CCMMultipleTransferTransactionID xmlns="f2cb615f-7f7d-4bfb-a64d-9fe71d1b7d2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71C5E-91AD-4356-8916-31C5661835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FF8D9C-3CFA-4F26-B299-F3BCD69FB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29da28-05aa-4f19-8f5c-bf1f02bd78ae"/>
    <ds:schemaRef ds:uri="f2cb615f-7f7d-4bfb-a64d-9fe71d1b7d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51258-7E44-4FE0-A564-384B624E556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cb615f-7f7d-4bfb-a64d-9fe71d1b7d2e"/>
  </ds:schemaRefs>
</ds:datastoreItem>
</file>

<file path=customXml/itemProps4.xml><?xml version="1.0" encoding="utf-8"?>
<ds:datastoreItem xmlns:ds="http://schemas.openxmlformats.org/officeDocument/2006/customXml" ds:itemID="{163DBE8D-3F3F-4AFD-AD07-DD815449CB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MASTER_TEMPLATE (2).dotx</Template>
  <TotalTime>2</TotalTime>
  <Pages>1</Pages>
  <Words>111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Lone Ernst - LOE</dc:creator>
  <cp:lastModifiedBy>Daniel Corydon-Petersen - DACR</cp:lastModifiedBy>
  <cp:revision>4</cp:revision>
  <cp:lastPrinted>2017-03-13T10:09:00Z</cp:lastPrinted>
  <dcterms:created xsi:type="dcterms:W3CDTF">2025-08-19T12:56:00Z</dcterms:created>
  <dcterms:modified xsi:type="dcterms:W3CDTF">2025-08-19T12:57:00Z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0x010100AC085CFC53BC46CEA2EADE194AD9D4820005DB6461236D064AB50C0ACD7C587D0B</vt:lpwstr>
  </property>
  <property fmtid="{D5CDD505-2E9C-101B-9397-08002B2CF9AE}" pid="3" name="_dlc_DocIdItemGuid">
    <vt:lpwstr>6c39d9b5-9006-41c3-a9db-f2c30f6cf0ab</vt:lpwstr>
  </property>
  <property fmtid="{D5CDD505-2E9C-101B-9397-08002B2CF9AE}" pid="4" name="CCMIsSharedOnOneDrive">
    <vt:bool>false</vt:bool>
  </property>
  <property fmtid="{D5CDD505-2E9C-101B-9397-08002B2CF9AE}" pid="5" name="xd_Signature">
    <vt:bool>false</vt:bool>
  </property>
  <property fmtid="{D5CDD505-2E9C-101B-9397-08002B2CF9AE}" pid="6" name="CCMOneDriveID">
    <vt:lpwstr/>
  </property>
  <property fmtid="{D5CDD505-2E9C-101B-9397-08002B2CF9AE}" pid="7" name="CCMOneDriveOwnerID">
    <vt:lpwstr/>
  </property>
  <property fmtid="{D5CDD505-2E9C-101B-9397-08002B2CF9AE}" pid="8" name="CCMOneDriveItemID">
    <vt:lpwstr/>
  </property>
  <property fmtid="{D5CDD505-2E9C-101B-9397-08002B2CF9AE}" pid="9" name="CCMSystem">
    <vt:lpwstr> </vt:lpwstr>
  </property>
</Properties>
</file>